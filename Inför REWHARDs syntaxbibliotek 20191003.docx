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C9CC2" w14:textId="77777777" w:rsidR="007224CC" w:rsidRDefault="005C6D74" w:rsidP="00373B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Inför</w:t>
      </w:r>
      <w:r w:rsidR="0054139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B1BE4">
        <w:rPr>
          <w:rFonts w:ascii="Times New Roman" w:hAnsi="Times New Roman" w:cs="Times New Roman"/>
          <w:b/>
          <w:sz w:val="36"/>
          <w:szCs w:val="36"/>
        </w:rPr>
        <w:t xml:space="preserve">REWHARD:s </w:t>
      </w:r>
      <w:r w:rsidR="00373B70">
        <w:rPr>
          <w:rFonts w:ascii="Times New Roman" w:hAnsi="Times New Roman" w:cs="Times New Roman"/>
          <w:b/>
          <w:sz w:val="36"/>
          <w:szCs w:val="36"/>
        </w:rPr>
        <w:t>Syntaxbibliotek</w:t>
      </w:r>
    </w:p>
    <w:p w14:paraId="3936A86D" w14:textId="77777777" w:rsidR="00AB1BE4" w:rsidRDefault="00AB1BE4" w:rsidP="00373B70">
      <w:pPr>
        <w:rPr>
          <w:rFonts w:ascii="Times New Roman" w:hAnsi="Times New Roman" w:cs="Times New Roman"/>
          <w:b/>
          <w:sz w:val="24"/>
          <w:szCs w:val="24"/>
        </w:rPr>
      </w:pPr>
    </w:p>
    <w:p w14:paraId="3717D8C7" w14:textId="3708B504" w:rsidR="00126ED8" w:rsidRDefault="00A95F7C" w:rsidP="00373B70">
      <w:pPr>
        <w:rPr>
          <w:rFonts w:ascii="Times New Roman" w:hAnsi="Times New Roman" w:cs="Times New Roman"/>
          <w:b/>
          <w:sz w:val="24"/>
          <w:szCs w:val="24"/>
        </w:rPr>
      </w:pPr>
      <w:r w:rsidRPr="007F6E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Den nationella infrastrukturen </w:t>
      </w:r>
      <w:r w:rsidRPr="007F6E6A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”RElations, Work and Health across the life-course—A Research Data infrastructure</w:t>
      </w:r>
      <w:r w:rsidRPr="007F6E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(REWHARD) </w:t>
      </w:r>
      <w:r w:rsidRPr="007F6E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syftar till att säkerställa den långsiktiga överlevnaden, utvecklingen och användningen av ett antal komplementära, högkvalitativa longitudinella databaser. </w:t>
      </w:r>
      <w:r w:rsidR="003A143D" w:rsidRPr="00A95F7C">
        <w:rPr>
          <w:rFonts w:ascii="Times New Roman" w:hAnsi="Times New Roman" w:cs="Times New Roman"/>
          <w:sz w:val="24"/>
          <w:szCs w:val="24"/>
        </w:rPr>
        <w:t xml:space="preserve">Inom </w:t>
      </w:r>
      <w:r w:rsidR="003A143D">
        <w:rPr>
          <w:rFonts w:ascii="Times New Roman" w:hAnsi="Times New Roman" w:cs="Times New Roman"/>
          <w:sz w:val="24"/>
          <w:szCs w:val="24"/>
        </w:rPr>
        <w:t xml:space="preserve">REWHARD kommer delning av syntax att ske, såväl till användare inom REWHARD som till externa användare. </w:t>
      </w:r>
      <w:r w:rsidR="007F6E6A">
        <w:rPr>
          <w:rFonts w:ascii="Times New Roman" w:hAnsi="Times New Roman" w:cs="Times New Roman"/>
          <w:sz w:val="24"/>
          <w:szCs w:val="24"/>
        </w:rPr>
        <w:t xml:space="preserve">Inför detta har en </w:t>
      </w:r>
      <w:r w:rsidR="005C6D74">
        <w:rPr>
          <w:rFonts w:ascii="Times New Roman" w:hAnsi="Times New Roman" w:cs="Times New Roman"/>
          <w:sz w:val="24"/>
          <w:szCs w:val="24"/>
        </w:rPr>
        <w:t>sammanställning</w:t>
      </w:r>
      <w:r w:rsidR="00126ED8">
        <w:rPr>
          <w:rFonts w:ascii="Times New Roman" w:hAnsi="Times New Roman" w:cs="Times New Roman"/>
          <w:sz w:val="24"/>
          <w:szCs w:val="24"/>
        </w:rPr>
        <w:t xml:space="preserve"> </w:t>
      </w:r>
      <w:r w:rsidR="007F6E6A">
        <w:rPr>
          <w:rFonts w:ascii="Times New Roman" w:hAnsi="Times New Roman" w:cs="Times New Roman"/>
          <w:sz w:val="24"/>
          <w:szCs w:val="24"/>
        </w:rPr>
        <w:t xml:space="preserve">av </w:t>
      </w:r>
      <w:r w:rsidR="007F1D04">
        <w:rPr>
          <w:rFonts w:ascii="Times New Roman" w:hAnsi="Times New Roman" w:cs="Times New Roman"/>
          <w:sz w:val="24"/>
          <w:szCs w:val="24"/>
        </w:rPr>
        <w:t>publikationer</w:t>
      </w:r>
      <w:r w:rsidR="007F6E6A">
        <w:rPr>
          <w:rFonts w:ascii="Times New Roman" w:hAnsi="Times New Roman" w:cs="Times New Roman"/>
          <w:sz w:val="24"/>
          <w:szCs w:val="24"/>
        </w:rPr>
        <w:t xml:space="preserve"> </w:t>
      </w:r>
      <w:r w:rsidR="00126ED8">
        <w:rPr>
          <w:rFonts w:ascii="Times New Roman" w:hAnsi="Times New Roman" w:cs="Times New Roman"/>
          <w:sz w:val="24"/>
          <w:szCs w:val="24"/>
        </w:rPr>
        <w:t xml:space="preserve">gjorts i </w:t>
      </w:r>
      <w:r w:rsidR="00126ED8" w:rsidRPr="00172908">
        <w:rPr>
          <w:rFonts w:ascii="Times New Roman" w:hAnsi="Times New Roman" w:cs="Times New Roman"/>
          <w:i/>
          <w:sz w:val="24"/>
          <w:szCs w:val="24"/>
        </w:rPr>
        <w:t>syfte</w:t>
      </w:r>
      <w:r w:rsidR="00126ED8">
        <w:rPr>
          <w:rFonts w:ascii="Times New Roman" w:hAnsi="Times New Roman" w:cs="Times New Roman"/>
          <w:sz w:val="24"/>
          <w:szCs w:val="24"/>
        </w:rPr>
        <w:t xml:space="preserve"> att </w:t>
      </w:r>
      <w:r w:rsidR="003A143D">
        <w:rPr>
          <w:rFonts w:ascii="Times New Roman" w:hAnsi="Times New Roman" w:cs="Times New Roman"/>
          <w:sz w:val="24"/>
          <w:szCs w:val="24"/>
        </w:rPr>
        <w:t>kartlägga</w:t>
      </w:r>
      <w:r w:rsidR="00126ED8">
        <w:rPr>
          <w:rFonts w:ascii="Times New Roman" w:hAnsi="Times New Roman" w:cs="Times New Roman"/>
          <w:sz w:val="24"/>
          <w:szCs w:val="24"/>
        </w:rPr>
        <w:t xml:space="preserve"> problem som kan uppstå när man delar med sig av </w:t>
      </w:r>
      <w:r w:rsidR="00CE61C8">
        <w:rPr>
          <w:rFonts w:ascii="Times New Roman" w:hAnsi="Times New Roman" w:cs="Times New Roman"/>
          <w:sz w:val="24"/>
          <w:szCs w:val="24"/>
        </w:rPr>
        <w:t>syntax</w:t>
      </w:r>
      <w:r w:rsidR="00126ED8">
        <w:rPr>
          <w:rFonts w:ascii="Times New Roman" w:hAnsi="Times New Roman" w:cs="Times New Roman"/>
          <w:sz w:val="24"/>
          <w:szCs w:val="24"/>
        </w:rPr>
        <w:t xml:space="preserve"> och </w:t>
      </w:r>
      <w:r w:rsidR="003A143D">
        <w:rPr>
          <w:rFonts w:ascii="Times New Roman" w:hAnsi="Times New Roman" w:cs="Times New Roman"/>
          <w:sz w:val="24"/>
          <w:szCs w:val="24"/>
        </w:rPr>
        <w:t xml:space="preserve">olika </w:t>
      </w:r>
      <w:r w:rsidR="00126ED8">
        <w:rPr>
          <w:rFonts w:ascii="Times New Roman" w:hAnsi="Times New Roman" w:cs="Times New Roman"/>
          <w:sz w:val="24"/>
          <w:szCs w:val="24"/>
        </w:rPr>
        <w:t xml:space="preserve">lösningar </w:t>
      </w:r>
      <w:r w:rsidR="003A143D">
        <w:rPr>
          <w:rFonts w:ascii="Times New Roman" w:hAnsi="Times New Roman" w:cs="Times New Roman"/>
          <w:sz w:val="24"/>
          <w:szCs w:val="24"/>
        </w:rPr>
        <w:t xml:space="preserve">som använts för att hantera </w:t>
      </w:r>
      <w:r w:rsidR="00CE61C8">
        <w:rPr>
          <w:rFonts w:ascii="Times New Roman" w:hAnsi="Times New Roman" w:cs="Times New Roman"/>
          <w:sz w:val="24"/>
          <w:szCs w:val="24"/>
        </w:rPr>
        <w:t>sådana problem</w:t>
      </w:r>
      <w:r w:rsidR="003A143D">
        <w:rPr>
          <w:rFonts w:ascii="Times New Roman" w:hAnsi="Times New Roman" w:cs="Times New Roman"/>
          <w:sz w:val="24"/>
          <w:szCs w:val="24"/>
        </w:rPr>
        <w:t xml:space="preserve">, </w:t>
      </w:r>
      <w:r w:rsidR="007F6E6A">
        <w:rPr>
          <w:rFonts w:ascii="Times New Roman" w:hAnsi="Times New Roman" w:cs="Times New Roman"/>
          <w:sz w:val="24"/>
          <w:szCs w:val="24"/>
        </w:rPr>
        <w:t>samt av</w:t>
      </w:r>
      <w:r w:rsidR="003A143D">
        <w:rPr>
          <w:rFonts w:ascii="Times New Roman" w:hAnsi="Times New Roman" w:cs="Times New Roman"/>
          <w:sz w:val="24"/>
          <w:szCs w:val="24"/>
        </w:rPr>
        <w:t xml:space="preserve"> hur effektiva dessa lösningar är</w:t>
      </w:r>
      <w:r w:rsidR="00CE61C8">
        <w:rPr>
          <w:rFonts w:ascii="Times New Roman" w:hAnsi="Times New Roman" w:cs="Times New Roman"/>
          <w:sz w:val="24"/>
          <w:szCs w:val="24"/>
        </w:rPr>
        <w:t>.</w:t>
      </w:r>
      <w:r w:rsidR="003A14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42BA0" w14:textId="77777777" w:rsidR="00373B70" w:rsidRPr="000C610F" w:rsidRDefault="00126ED8" w:rsidP="00373B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</w:t>
      </w:r>
    </w:p>
    <w:p w14:paraId="546A7117" w14:textId="60BAD90C" w:rsidR="003A143D" w:rsidRDefault="00CE61C8" w:rsidP="00B76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Underlaget </w:t>
      </w:r>
      <w:r w:rsidR="003A143D">
        <w:rPr>
          <w:rFonts w:ascii="Times New Roman" w:hAnsi="Times New Roman" w:cs="Times New Roman"/>
          <w:sz w:val="24"/>
          <w:szCs w:val="24"/>
        </w:rPr>
        <w:t xml:space="preserve">i rapporten </w:t>
      </w:r>
      <w:r w:rsidR="00696E81">
        <w:rPr>
          <w:rFonts w:ascii="Times New Roman" w:hAnsi="Times New Roman" w:cs="Times New Roman"/>
          <w:sz w:val="24"/>
          <w:szCs w:val="24"/>
        </w:rPr>
        <w:t xml:space="preserve">har insamlats på </w:t>
      </w:r>
      <w:r w:rsidR="003A143D">
        <w:rPr>
          <w:rFonts w:ascii="Times New Roman" w:hAnsi="Times New Roman" w:cs="Times New Roman"/>
          <w:sz w:val="24"/>
          <w:szCs w:val="24"/>
        </w:rPr>
        <w:t>följande</w:t>
      </w:r>
      <w:r w:rsidR="00512199">
        <w:rPr>
          <w:rFonts w:ascii="Times New Roman" w:hAnsi="Times New Roman" w:cs="Times New Roman"/>
          <w:sz w:val="24"/>
          <w:szCs w:val="24"/>
        </w:rPr>
        <w:t xml:space="preserve"> </w:t>
      </w:r>
      <w:r w:rsidR="00696E81">
        <w:rPr>
          <w:rFonts w:ascii="Times New Roman" w:hAnsi="Times New Roman" w:cs="Times New Roman"/>
          <w:sz w:val="24"/>
          <w:szCs w:val="24"/>
        </w:rPr>
        <w:t>sätt</w:t>
      </w:r>
      <w:r w:rsidR="003A143D">
        <w:rPr>
          <w:rFonts w:ascii="Times New Roman" w:hAnsi="Times New Roman" w:cs="Times New Roman"/>
          <w:sz w:val="24"/>
          <w:szCs w:val="24"/>
        </w:rPr>
        <w:t>:</w:t>
      </w:r>
    </w:p>
    <w:p w14:paraId="7B08646A" w14:textId="10777BF2" w:rsidR="000D556F" w:rsidRPr="00512199" w:rsidRDefault="000D556F" w:rsidP="00172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2908">
        <w:rPr>
          <w:rFonts w:ascii="Times New Roman" w:hAnsi="Times New Roman" w:cs="Times New Roman"/>
          <w:sz w:val="24"/>
          <w:szCs w:val="24"/>
        </w:rPr>
        <w:t>Sökord har diskuterats i REW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72908">
        <w:rPr>
          <w:rFonts w:ascii="Times New Roman" w:hAnsi="Times New Roman" w:cs="Times New Roman"/>
          <w:sz w:val="24"/>
          <w:szCs w:val="24"/>
        </w:rPr>
        <w:t>ARD samt med statistikforskare vid Stockholms Universitet.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199" w:rsidRPr="00512199">
        <w:rPr>
          <w:rFonts w:ascii="Times New Roman" w:hAnsi="Times New Roman" w:cs="Times New Roman"/>
          <w:sz w:val="24"/>
          <w:szCs w:val="24"/>
          <w:lang w:val="en-US"/>
        </w:rPr>
        <w:t xml:space="preserve">Följande sökord har använts: ”data sharing”, ”syntax sharing”, ”statistical analysis”, ”research code”, ”code sharing”, ”data management”, ”repository”, </w:t>
      </w:r>
      <w:r w:rsidR="00512199">
        <w:rPr>
          <w:rFonts w:ascii="Times New Roman" w:hAnsi="Times New Roman" w:cs="Times New Roman"/>
          <w:sz w:val="24"/>
          <w:szCs w:val="24"/>
          <w:lang w:val="en-US"/>
        </w:rPr>
        <w:t>“methods for sharing code”, “sharing code”, “administrative data”.</w:t>
      </w:r>
      <w:r w:rsidR="00512199" w:rsidRPr="00512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89B517" w14:textId="0F96F7FF" w:rsidR="00512199" w:rsidRPr="00F4569B" w:rsidRDefault="003A143D" w:rsidP="00F45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2908">
        <w:rPr>
          <w:rFonts w:ascii="Times New Roman" w:hAnsi="Times New Roman" w:cs="Times New Roman"/>
          <w:sz w:val="24"/>
          <w:szCs w:val="24"/>
        </w:rPr>
        <w:t>L</w:t>
      </w:r>
      <w:r w:rsidR="00071BA3" w:rsidRPr="00172908">
        <w:rPr>
          <w:rFonts w:ascii="Times New Roman" w:hAnsi="Times New Roman" w:cs="Times New Roman"/>
          <w:sz w:val="24"/>
          <w:szCs w:val="24"/>
        </w:rPr>
        <w:t>itteratursökningar</w:t>
      </w:r>
      <w:r w:rsidRPr="00172908">
        <w:rPr>
          <w:rFonts w:ascii="Times New Roman" w:hAnsi="Times New Roman" w:cs="Times New Roman"/>
          <w:sz w:val="24"/>
          <w:szCs w:val="24"/>
        </w:rPr>
        <w:t xml:space="preserve"> </w:t>
      </w:r>
      <w:r w:rsidR="00512199">
        <w:rPr>
          <w:rFonts w:ascii="Times New Roman" w:hAnsi="Times New Roman" w:cs="Times New Roman"/>
          <w:sz w:val="24"/>
          <w:szCs w:val="24"/>
        </w:rPr>
        <w:t>har</w:t>
      </w:r>
      <w:r w:rsidR="00071BA3" w:rsidRPr="00172908">
        <w:rPr>
          <w:rFonts w:ascii="Times New Roman" w:hAnsi="Times New Roman" w:cs="Times New Roman"/>
          <w:sz w:val="24"/>
          <w:szCs w:val="24"/>
        </w:rPr>
        <w:t xml:space="preserve"> gjorts i Google Scholar</w:t>
      </w:r>
      <w:r w:rsidRPr="00172908">
        <w:rPr>
          <w:rFonts w:ascii="Times New Roman" w:hAnsi="Times New Roman" w:cs="Times New Roman"/>
          <w:sz w:val="24"/>
          <w:szCs w:val="24"/>
        </w:rPr>
        <w:t xml:space="preserve">, </w:t>
      </w:r>
      <w:r w:rsidR="00CC5FDE">
        <w:rPr>
          <w:rFonts w:ascii="Times New Roman" w:hAnsi="Times New Roman" w:cs="Times New Roman"/>
          <w:sz w:val="24"/>
          <w:szCs w:val="24"/>
        </w:rPr>
        <w:t>Web of Science, Psychinfo, och i PubMed</w:t>
      </w:r>
      <w:r w:rsidR="00CC5FDE" w:rsidRPr="00172908">
        <w:rPr>
          <w:rFonts w:ascii="Times New Roman" w:hAnsi="Times New Roman" w:cs="Times New Roman"/>
          <w:sz w:val="24"/>
          <w:szCs w:val="24"/>
        </w:rPr>
        <w:t xml:space="preserve"> </w:t>
      </w:r>
      <w:r w:rsidRPr="00172908">
        <w:rPr>
          <w:rFonts w:ascii="Times New Roman" w:hAnsi="Times New Roman" w:cs="Times New Roman"/>
          <w:sz w:val="24"/>
          <w:szCs w:val="24"/>
        </w:rPr>
        <w:t xml:space="preserve">enligt </w:t>
      </w:r>
      <w:r w:rsidR="009364B1" w:rsidRPr="00172908">
        <w:rPr>
          <w:rFonts w:ascii="Times New Roman" w:hAnsi="Times New Roman" w:cs="Times New Roman"/>
          <w:sz w:val="24"/>
          <w:szCs w:val="24"/>
        </w:rPr>
        <w:t>tabell 1</w:t>
      </w:r>
      <w:r w:rsidR="00F4569B">
        <w:rPr>
          <w:rFonts w:ascii="Times New Roman" w:hAnsi="Times New Roman" w:cs="Times New Roman"/>
          <w:sz w:val="24"/>
          <w:szCs w:val="24"/>
        </w:rPr>
        <w:t>. Artiklar har valts ut efter en genomläsning av abstract.</w:t>
      </w:r>
    </w:p>
    <w:p w14:paraId="774F3B53" w14:textId="110EDEFF" w:rsidR="0046483D" w:rsidRPr="00F4569B" w:rsidRDefault="00F4569B" w:rsidP="00F45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2199">
        <w:rPr>
          <w:rFonts w:ascii="Times New Roman" w:hAnsi="Times New Roman" w:cs="Times New Roman"/>
          <w:sz w:val="24"/>
          <w:szCs w:val="24"/>
        </w:rPr>
        <w:t xml:space="preserve">Publikationer i referenslistor </w:t>
      </w:r>
      <w:r w:rsidR="00BA30F2">
        <w:rPr>
          <w:rFonts w:ascii="Times New Roman" w:hAnsi="Times New Roman" w:cs="Times New Roman"/>
          <w:sz w:val="24"/>
          <w:szCs w:val="24"/>
        </w:rPr>
        <w:t>i de</w:t>
      </w:r>
      <w:r w:rsidRPr="00512199">
        <w:rPr>
          <w:rFonts w:ascii="Times New Roman" w:hAnsi="Times New Roman" w:cs="Times New Roman"/>
          <w:sz w:val="24"/>
          <w:szCs w:val="24"/>
        </w:rPr>
        <w:t xml:space="preserve"> publikationer som identifierades i litteratursökningarna</w:t>
      </w:r>
      <w:r>
        <w:rPr>
          <w:rFonts w:ascii="Times New Roman" w:hAnsi="Times New Roman" w:cs="Times New Roman"/>
          <w:sz w:val="24"/>
          <w:szCs w:val="24"/>
        </w:rPr>
        <w:t xml:space="preserve"> valdes ut efter genomläsning av abstract</w:t>
      </w:r>
      <w:r w:rsidRPr="00512199">
        <w:rPr>
          <w:rFonts w:ascii="Times New Roman" w:hAnsi="Times New Roman" w:cs="Times New Roman"/>
          <w:sz w:val="24"/>
          <w:szCs w:val="24"/>
        </w:rPr>
        <w:t>.</w:t>
      </w:r>
    </w:p>
    <w:p w14:paraId="03032662" w14:textId="2E557B0B" w:rsidR="00F4569B" w:rsidRDefault="00F4569B" w:rsidP="00B76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Dessutom har </w:t>
      </w:r>
      <w:r w:rsidR="00512199" w:rsidRPr="00512199">
        <w:rPr>
          <w:rFonts w:ascii="Times New Roman" w:hAnsi="Times New Roman" w:cs="Times New Roman"/>
          <w:sz w:val="24"/>
          <w:szCs w:val="24"/>
        </w:rPr>
        <w:t xml:space="preserve">docent Magnus Stenbeck </w:t>
      </w:r>
      <w:r w:rsidR="00BA30F2">
        <w:rPr>
          <w:rFonts w:ascii="Times New Roman" w:hAnsi="Times New Roman" w:cs="Times New Roman"/>
          <w:sz w:val="24"/>
          <w:szCs w:val="24"/>
        </w:rPr>
        <w:t xml:space="preserve">kontaktats, han har </w:t>
      </w:r>
      <w:r w:rsidR="00512199" w:rsidRPr="00512199">
        <w:rPr>
          <w:rFonts w:ascii="Times New Roman" w:hAnsi="Times New Roman" w:cs="Times New Roman"/>
          <w:sz w:val="24"/>
          <w:szCs w:val="24"/>
        </w:rPr>
        <w:t xml:space="preserve">bl.a. varit projektansvarig för </w:t>
      </w:r>
      <w:r w:rsidR="00512199" w:rsidRPr="00512199">
        <w:rPr>
          <w:rFonts w:ascii="Times New Roman" w:hAnsi="Times New Roman" w:cs="Times New Roman"/>
          <w:i/>
          <w:sz w:val="24"/>
          <w:szCs w:val="24"/>
        </w:rPr>
        <w:t>the</w:t>
      </w:r>
      <w:r w:rsidR="00512199" w:rsidRPr="00512199">
        <w:rPr>
          <w:rFonts w:ascii="Times New Roman" w:hAnsi="Times New Roman" w:cs="Times New Roman"/>
          <w:sz w:val="24"/>
          <w:szCs w:val="24"/>
        </w:rPr>
        <w:t xml:space="preserve"> </w:t>
      </w:r>
      <w:r w:rsidR="00512199" w:rsidRPr="00512199">
        <w:rPr>
          <w:rFonts w:ascii="Times New Roman" w:hAnsi="Times New Roman" w:cs="Times New Roman"/>
          <w:i/>
          <w:sz w:val="24"/>
          <w:szCs w:val="24"/>
        </w:rPr>
        <w:t>Swedish Initiative for Research on Microdata in the Social and Medical Sciences</w:t>
      </w:r>
      <w:r w:rsidR="00512199" w:rsidRPr="00512199">
        <w:rPr>
          <w:rFonts w:ascii="Times New Roman" w:hAnsi="Times New Roman" w:cs="Times New Roman"/>
          <w:sz w:val="24"/>
          <w:szCs w:val="24"/>
        </w:rPr>
        <w:t xml:space="preserve"> (SIMSAM), vars syfte var att främja användandet av registerdata i vetenskapliga studier. </w:t>
      </w:r>
    </w:p>
    <w:p w14:paraId="793B3F02" w14:textId="553AFBD0" w:rsidR="00071BA3" w:rsidRPr="008A17A4" w:rsidRDefault="003A143D" w:rsidP="00B76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Nedan används termen </w:t>
      </w:r>
      <w:r w:rsidR="00B764F0">
        <w:rPr>
          <w:rFonts w:ascii="Times New Roman" w:hAnsi="Times New Roman" w:cs="Times New Roman"/>
          <w:sz w:val="24"/>
          <w:szCs w:val="24"/>
        </w:rPr>
        <w:t>”kod” i vid bemärkelse och inkludera</w:t>
      </w:r>
      <w:r w:rsidR="007F6E6A">
        <w:rPr>
          <w:rFonts w:ascii="Times New Roman" w:hAnsi="Times New Roman" w:cs="Times New Roman"/>
          <w:sz w:val="24"/>
          <w:szCs w:val="24"/>
        </w:rPr>
        <w:t>r</w:t>
      </w:r>
      <w:r w:rsidR="00B764F0">
        <w:rPr>
          <w:rFonts w:ascii="Times New Roman" w:hAnsi="Times New Roman" w:cs="Times New Roman"/>
          <w:sz w:val="24"/>
          <w:szCs w:val="24"/>
        </w:rPr>
        <w:t xml:space="preserve"> sådant man refererar till med närliggande </w:t>
      </w:r>
      <w:r w:rsidR="00BA30F2">
        <w:rPr>
          <w:rFonts w:ascii="Times New Roman" w:hAnsi="Times New Roman" w:cs="Times New Roman"/>
          <w:sz w:val="24"/>
          <w:szCs w:val="24"/>
        </w:rPr>
        <w:t>termer</w:t>
      </w:r>
      <w:r w:rsidR="00B764F0">
        <w:rPr>
          <w:rFonts w:ascii="Times New Roman" w:hAnsi="Times New Roman" w:cs="Times New Roman"/>
          <w:sz w:val="24"/>
          <w:szCs w:val="24"/>
        </w:rPr>
        <w:t xml:space="preserve"> som t.ex. ”syntax”, ”script” eller ”program”. </w:t>
      </w:r>
      <w:r w:rsidR="00313DFD">
        <w:rPr>
          <w:rFonts w:ascii="Times New Roman" w:hAnsi="Times New Roman" w:cs="Times New Roman"/>
          <w:sz w:val="24"/>
          <w:szCs w:val="24"/>
        </w:rPr>
        <w:t>Detta för att undvika förvirring men även för att</w:t>
      </w:r>
      <w:r>
        <w:rPr>
          <w:rFonts w:ascii="Times New Roman" w:hAnsi="Times New Roman" w:cs="Times New Roman"/>
          <w:sz w:val="24"/>
          <w:szCs w:val="24"/>
        </w:rPr>
        <w:t xml:space="preserve"> den hittills identifierade</w:t>
      </w:r>
      <w:r w:rsidR="00313DFD">
        <w:rPr>
          <w:rFonts w:ascii="Times New Roman" w:hAnsi="Times New Roman" w:cs="Times New Roman"/>
          <w:sz w:val="24"/>
          <w:szCs w:val="24"/>
        </w:rPr>
        <w:t xml:space="preserve"> litteraturen </w:t>
      </w:r>
      <w:r>
        <w:rPr>
          <w:rFonts w:ascii="Times New Roman" w:hAnsi="Times New Roman" w:cs="Times New Roman"/>
          <w:sz w:val="24"/>
          <w:szCs w:val="24"/>
        </w:rPr>
        <w:t xml:space="preserve">inom området </w:t>
      </w:r>
      <w:r w:rsidR="00313DFD">
        <w:rPr>
          <w:rFonts w:ascii="Times New Roman" w:hAnsi="Times New Roman" w:cs="Times New Roman"/>
          <w:sz w:val="24"/>
          <w:szCs w:val="24"/>
        </w:rPr>
        <w:t xml:space="preserve">uteslutande använder </w:t>
      </w:r>
      <w:r w:rsidR="00071BA3">
        <w:rPr>
          <w:rFonts w:ascii="Times New Roman" w:hAnsi="Times New Roman" w:cs="Times New Roman"/>
          <w:sz w:val="24"/>
          <w:szCs w:val="24"/>
        </w:rPr>
        <w:t xml:space="preserve">engelskans </w:t>
      </w:r>
      <w:r w:rsidR="00313DFD">
        <w:rPr>
          <w:rFonts w:ascii="Times New Roman" w:hAnsi="Times New Roman" w:cs="Times New Roman"/>
          <w:sz w:val="24"/>
          <w:szCs w:val="24"/>
        </w:rPr>
        <w:t>”code”.</w:t>
      </w:r>
    </w:p>
    <w:p w14:paraId="4BB5D2A3" w14:textId="77777777" w:rsidR="00190709" w:rsidRDefault="00190709" w:rsidP="00373B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Resultat</w:t>
      </w:r>
    </w:p>
    <w:p w14:paraId="5BDB78A9" w14:textId="1EFE9E56" w:rsidR="00190709" w:rsidRPr="00172908" w:rsidRDefault="00190709" w:rsidP="00373B70">
      <w:pPr>
        <w:rPr>
          <w:rFonts w:ascii="Times New Roman" w:hAnsi="Times New Roman" w:cs="Times New Roman"/>
          <w:sz w:val="24"/>
          <w:szCs w:val="24"/>
        </w:rPr>
      </w:pPr>
      <w:r w:rsidRPr="00172908">
        <w:rPr>
          <w:rFonts w:ascii="Times New Roman" w:hAnsi="Times New Roman" w:cs="Times New Roman"/>
          <w:sz w:val="24"/>
          <w:szCs w:val="24"/>
        </w:rPr>
        <w:t>Sammanlagt identif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72908">
        <w:rPr>
          <w:rFonts w:ascii="Times New Roman" w:hAnsi="Times New Roman" w:cs="Times New Roman"/>
          <w:sz w:val="24"/>
          <w:szCs w:val="24"/>
        </w:rPr>
        <w:t xml:space="preserve">erades </w:t>
      </w:r>
      <w:r w:rsidR="00F4364C">
        <w:rPr>
          <w:rFonts w:ascii="Times New Roman" w:hAnsi="Times New Roman" w:cs="Times New Roman"/>
          <w:sz w:val="24"/>
          <w:szCs w:val="24"/>
        </w:rPr>
        <w:t>155</w:t>
      </w:r>
      <w:r w:rsidRPr="00172908">
        <w:rPr>
          <w:rFonts w:ascii="Times New Roman" w:hAnsi="Times New Roman" w:cs="Times New Roman"/>
          <w:sz w:val="24"/>
          <w:szCs w:val="24"/>
        </w:rPr>
        <w:t xml:space="preserve"> </w:t>
      </w:r>
      <w:r w:rsidR="00825FDF">
        <w:rPr>
          <w:rFonts w:ascii="Times New Roman" w:hAnsi="Times New Roman" w:cs="Times New Roman"/>
          <w:sz w:val="24"/>
          <w:szCs w:val="24"/>
        </w:rPr>
        <w:t>publikationer</w:t>
      </w:r>
      <w:r w:rsidRPr="00172908">
        <w:rPr>
          <w:rFonts w:ascii="Times New Roman" w:hAnsi="Times New Roman" w:cs="Times New Roman"/>
          <w:sz w:val="24"/>
          <w:szCs w:val="24"/>
        </w:rPr>
        <w:t xml:space="preserve">, varav </w:t>
      </w:r>
      <w:r w:rsidR="00F4364C">
        <w:rPr>
          <w:rFonts w:ascii="Times New Roman" w:hAnsi="Times New Roman" w:cs="Times New Roman"/>
          <w:sz w:val="24"/>
          <w:szCs w:val="24"/>
        </w:rPr>
        <w:t>16</w:t>
      </w:r>
      <w:r w:rsidR="00F4364C" w:rsidRPr="00172908">
        <w:rPr>
          <w:rFonts w:ascii="Times New Roman" w:hAnsi="Times New Roman" w:cs="Times New Roman"/>
          <w:sz w:val="24"/>
          <w:szCs w:val="24"/>
        </w:rPr>
        <w:t xml:space="preserve"> </w:t>
      </w:r>
      <w:r w:rsidRPr="00172908">
        <w:rPr>
          <w:rFonts w:ascii="Times New Roman" w:hAnsi="Times New Roman" w:cs="Times New Roman"/>
          <w:sz w:val="24"/>
          <w:szCs w:val="24"/>
        </w:rPr>
        <w:t>bedömdes relevanta för projektets syfte.</w:t>
      </w:r>
      <w:r w:rsidR="00825FDF">
        <w:rPr>
          <w:rFonts w:ascii="Times New Roman" w:hAnsi="Times New Roman" w:cs="Times New Roman"/>
          <w:sz w:val="24"/>
          <w:szCs w:val="24"/>
        </w:rPr>
        <w:t xml:space="preserve"> För att en publikation ska anses relevant </w:t>
      </w:r>
      <w:r w:rsidR="004C3B82">
        <w:rPr>
          <w:rFonts w:ascii="Times New Roman" w:hAnsi="Times New Roman" w:cs="Times New Roman"/>
          <w:sz w:val="24"/>
          <w:szCs w:val="24"/>
        </w:rPr>
        <w:t xml:space="preserve">ska delning av kod omnämnas i </w:t>
      </w:r>
      <w:ins w:id="0" w:author="rewhard data" w:date="2019-08-29T09:50:00Z">
        <w:r w:rsidR="00364B8F">
          <w:rPr>
            <w:rFonts w:ascii="Times New Roman" w:hAnsi="Times New Roman" w:cs="Times New Roman"/>
            <w:sz w:val="24"/>
            <w:szCs w:val="24"/>
          </w:rPr>
          <w:t xml:space="preserve">publikationens </w:t>
        </w:r>
      </w:ins>
      <w:r w:rsidR="004C3B82">
        <w:rPr>
          <w:rFonts w:ascii="Times New Roman" w:hAnsi="Times New Roman" w:cs="Times New Roman"/>
          <w:sz w:val="24"/>
          <w:szCs w:val="24"/>
        </w:rPr>
        <w:t>abstract.</w:t>
      </w:r>
      <w:r w:rsidR="00825F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D2E81" w14:textId="195E9088" w:rsidR="00DD7410" w:rsidRPr="000C610F" w:rsidRDefault="000C610F" w:rsidP="00373B7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C610F">
        <w:rPr>
          <w:rFonts w:ascii="Times New Roman" w:hAnsi="Times New Roman" w:cs="Times New Roman"/>
          <w:b/>
          <w:sz w:val="24"/>
          <w:szCs w:val="24"/>
        </w:rPr>
        <w:t>VCS</w:t>
      </w:r>
      <w:r w:rsidR="00D2120E" w:rsidRPr="000C610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B1BE4">
        <w:rPr>
          <w:rFonts w:ascii="Times New Roman" w:hAnsi="Times New Roman" w:cs="Times New Roman"/>
          <w:b/>
          <w:sz w:val="24"/>
          <w:szCs w:val="24"/>
        </w:rPr>
        <w:t>eller</w:t>
      </w:r>
      <w:r w:rsidR="00D2120E" w:rsidRPr="000C610F">
        <w:rPr>
          <w:rFonts w:ascii="Times New Roman" w:hAnsi="Times New Roman" w:cs="Times New Roman"/>
          <w:b/>
          <w:sz w:val="24"/>
          <w:szCs w:val="24"/>
        </w:rPr>
        <w:t xml:space="preserve"> hemsida</w:t>
      </w:r>
    </w:p>
    <w:p w14:paraId="561DF197" w14:textId="4EE6B14A" w:rsidR="00C33A6F" w:rsidRDefault="004C3B82" w:rsidP="000C610F">
      <w:pPr>
        <w:rPr>
          <w:rFonts w:ascii="Times New Roman" w:hAnsi="Times New Roman" w:cs="Times New Roman"/>
          <w:sz w:val="24"/>
          <w:szCs w:val="24"/>
        </w:rPr>
      </w:pPr>
      <w:r w:rsidRPr="00600B21">
        <w:rPr>
          <w:rStyle w:val="CommentReference"/>
          <w:rFonts w:ascii="Times New Roman" w:hAnsi="Times New Roman" w:cs="Times New Roman"/>
          <w:sz w:val="24"/>
          <w:szCs w:val="24"/>
        </w:rPr>
        <w:t>Många</w:t>
      </w:r>
      <w:r>
        <w:rPr>
          <w:rStyle w:val="CommentReference"/>
        </w:rPr>
        <w:t xml:space="preserve"> </w:t>
      </w:r>
      <w:r w:rsidR="004B24BF">
        <w:rPr>
          <w:rFonts w:ascii="Times New Roman" w:hAnsi="Times New Roman" w:cs="Times New Roman"/>
          <w:sz w:val="24"/>
          <w:szCs w:val="24"/>
        </w:rPr>
        <w:t>av de identifierade studierna</w:t>
      </w:r>
      <w:r w:rsidR="00276A6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2B51CD">
        <w:rPr>
          <w:rFonts w:ascii="Times New Roman" w:hAnsi="Times New Roman" w:cs="Times New Roman"/>
          <w:sz w:val="24"/>
          <w:szCs w:val="24"/>
        </w:rPr>
        <w:t xml:space="preserve"> rekommenderar något som kallas </w:t>
      </w:r>
      <w:r w:rsidR="002B51CD">
        <w:rPr>
          <w:rFonts w:ascii="Times New Roman" w:hAnsi="Times New Roman" w:cs="Times New Roman"/>
          <w:i/>
          <w:sz w:val="24"/>
          <w:szCs w:val="24"/>
        </w:rPr>
        <w:t xml:space="preserve">version control system </w:t>
      </w:r>
      <w:r w:rsidR="002B51CD">
        <w:rPr>
          <w:rFonts w:ascii="Times New Roman" w:hAnsi="Times New Roman" w:cs="Times New Roman"/>
          <w:sz w:val="24"/>
          <w:szCs w:val="24"/>
        </w:rPr>
        <w:t>(VCS) när man ska dela med sig av kod</w:t>
      </w:r>
      <w:r w:rsidR="00276A65">
        <w:rPr>
          <w:rFonts w:ascii="Times New Roman" w:hAnsi="Times New Roman" w:cs="Times New Roman"/>
          <w:sz w:val="24"/>
          <w:szCs w:val="24"/>
        </w:rPr>
        <w:t>.</w:t>
      </w:r>
      <w:r w:rsidR="005B0895">
        <w:rPr>
          <w:rFonts w:ascii="Times New Roman" w:hAnsi="Times New Roman" w:cs="Times New Roman"/>
          <w:sz w:val="24"/>
          <w:szCs w:val="24"/>
        </w:rPr>
        <w:t xml:space="preserve"> </w:t>
      </w:r>
      <w:r w:rsidR="00364B8F">
        <w:rPr>
          <w:rFonts w:ascii="Times New Roman" w:hAnsi="Times New Roman" w:cs="Times New Roman"/>
          <w:sz w:val="24"/>
          <w:szCs w:val="24"/>
        </w:rPr>
        <w:t xml:space="preserve">Ett VCS är en virtuell lagringsplats för filer. </w:t>
      </w:r>
      <w:r w:rsidR="00EC74F3">
        <w:rPr>
          <w:rFonts w:ascii="Times New Roman" w:hAnsi="Times New Roman" w:cs="Times New Roman"/>
          <w:sz w:val="24"/>
          <w:szCs w:val="24"/>
        </w:rPr>
        <w:t xml:space="preserve">Efter att en kodfil lagts in i ett VCS kan </w:t>
      </w:r>
      <w:r w:rsidR="00EC74F3" w:rsidRPr="00EC74F3">
        <w:rPr>
          <w:rStyle w:val="CommentReference"/>
          <w:rFonts w:ascii="Times New Roman" w:hAnsi="Times New Roman" w:cs="Times New Roman"/>
          <w:sz w:val="24"/>
          <w:szCs w:val="24"/>
        </w:rPr>
        <w:t>de</w:t>
      </w:r>
      <w:r w:rsidR="006910A9">
        <w:rPr>
          <w:rFonts w:ascii="Times New Roman" w:hAnsi="Times New Roman" w:cs="Times New Roman"/>
          <w:sz w:val="24"/>
          <w:szCs w:val="24"/>
        </w:rPr>
        <w:t xml:space="preserve"> ändringar som görs i koden</w:t>
      </w:r>
      <w:r w:rsidR="00EC74F3">
        <w:rPr>
          <w:rFonts w:ascii="Times New Roman" w:hAnsi="Times New Roman" w:cs="Times New Roman"/>
          <w:sz w:val="24"/>
          <w:szCs w:val="24"/>
        </w:rPr>
        <w:t>, och vem som gjort vilka ändringar, enkelt spåras.</w:t>
      </w:r>
      <w:r w:rsidR="006910A9">
        <w:rPr>
          <w:rFonts w:ascii="Times New Roman" w:hAnsi="Times New Roman" w:cs="Times New Roman"/>
          <w:sz w:val="24"/>
          <w:szCs w:val="24"/>
        </w:rPr>
        <w:t xml:space="preserve"> Varje</w:t>
      </w:r>
      <w:r w:rsidR="00EC74F3">
        <w:rPr>
          <w:rFonts w:ascii="Times New Roman" w:hAnsi="Times New Roman" w:cs="Times New Roman"/>
          <w:sz w:val="24"/>
          <w:szCs w:val="24"/>
        </w:rPr>
        <w:t xml:space="preserve"> version av koden sparas och det är</w:t>
      </w:r>
      <w:r w:rsidR="006910A9">
        <w:rPr>
          <w:rFonts w:ascii="Times New Roman" w:hAnsi="Times New Roman" w:cs="Times New Roman"/>
          <w:sz w:val="24"/>
          <w:szCs w:val="24"/>
        </w:rPr>
        <w:t xml:space="preserve"> enkelt </w:t>
      </w:r>
      <w:r w:rsidR="00EC74F3">
        <w:rPr>
          <w:rFonts w:ascii="Times New Roman" w:hAnsi="Times New Roman" w:cs="Times New Roman"/>
          <w:sz w:val="24"/>
          <w:szCs w:val="24"/>
        </w:rPr>
        <w:t xml:space="preserve">att gå fram- och </w:t>
      </w:r>
      <w:r w:rsidR="00EC74F3">
        <w:rPr>
          <w:rFonts w:ascii="Times New Roman" w:hAnsi="Times New Roman" w:cs="Times New Roman"/>
          <w:sz w:val="24"/>
          <w:szCs w:val="24"/>
        </w:rPr>
        <w:lastRenderedPageBreak/>
        <w:t>tillbaka mellan olika versioner av samma fil</w:t>
      </w:r>
      <w:r w:rsidR="006910A9">
        <w:rPr>
          <w:rFonts w:ascii="Times New Roman" w:hAnsi="Times New Roman" w:cs="Times New Roman"/>
          <w:sz w:val="24"/>
          <w:szCs w:val="24"/>
        </w:rPr>
        <w:t>. Dessutom kan flera redaktörer arbeta på samma kod samtidigt</w:t>
      </w:r>
      <w:r w:rsidR="00CA64A9">
        <w:rPr>
          <w:rFonts w:ascii="Times New Roman" w:hAnsi="Times New Roman" w:cs="Times New Roman"/>
          <w:sz w:val="24"/>
          <w:szCs w:val="24"/>
        </w:rPr>
        <w:t>.</w:t>
      </w:r>
      <w:r w:rsidR="002B51CD">
        <w:rPr>
          <w:rFonts w:ascii="Times New Roman" w:hAnsi="Times New Roman" w:cs="Times New Roman"/>
          <w:sz w:val="24"/>
          <w:szCs w:val="24"/>
        </w:rPr>
        <w:t xml:space="preserve"> </w:t>
      </w:r>
      <w:r w:rsidR="007F2A54">
        <w:rPr>
          <w:rFonts w:ascii="Times New Roman" w:hAnsi="Times New Roman" w:cs="Times New Roman"/>
          <w:sz w:val="24"/>
          <w:szCs w:val="24"/>
        </w:rPr>
        <w:t xml:space="preserve">Ett </w:t>
      </w:r>
      <w:r w:rsidR="00537D1B">
        <w:rPr>
          <w:rFonts w:ascii="Times New Roman" w:hAnsi="Times New Roman" w:cs="Times New Roman"/>
          <w:sz w:val="24"/>
          <w:szCs w:val="24"/>
        </w:rPr>
        <w:t xml:space="preserve">ofta använt </w:t>
      </w:r>
      <w:r w:rsidR="007F2A54">
        <w:rPr>
          <w:rFonts w:ascii="Times New Roman" w:hAnsi="Times New Roman" w:cs="Times New Roman"/>
          <w:sz w:val="24"/>
          <w:szCs w:val="24"/>
        </w:rPr>
        <w:t xml:space="preserve">alternativ </w:t>
      </w:r>
      <w:r w:rsidR="007F6E6A">
        <w:rPr>
          <w:rFonts w:ascii="Times New Roman" w:hAnsi="Times New Roman" w:cs="Times New Roman"/>
          <w:sz w:val="24"/>
          <w:szCs w:val="24"/>
        </w:rPr>
        <w:t xml:space="preserve">till </w:t>
      </w:r>
      <w:r w:rsidR="007F2A54">
        <w:rPr>
          <w:rFonts w:ascii="Times New Roman" w:hAnsi="Times New Roman" w:cs="Times New Roman"/>
          <w:sz w:val="24"/>
          <w:szCs w:val="24"/>
        </w:rPr>
        <w:t>att använda sig av ett VCS är att publice</w:t>
      </w:r>
      <w:r w:rsidR="00494D65">
        <w:rPr>
          <w:rFonts w:ascii="Times New Roman" w:hAnsi="Times New Roman" w:cs="Times New Roman"/>
          <w:sz w:val="24"/>
          <w:szCs w:val="24"/>
        </w:rPr>
        <w:t>ra sin kod på en hemsida</w:t>
      </w:r>
      <w:r w:rsidR="007F2A54">
        <w:rPr>
          <w:rFonts w:ascii="Times New Roman" w:hAnsi="Times New Roman" w:cs="Times New Roman"/>
          <w:sz w:val="24"/>
          <w:szCs w:val="24"/>
        </w:rPr>
        <w:t>, här är ett exempel taget från Playford et al. (2016):</w:t>
      </w:r>
    </w:p>
    <w:p w14:paraId="55CA08E4" w14:textId="77777777" w:rsidR="007F2A54" w:rsidRDefault="00EF4881" w:rsidP="00373B7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7F2A54" w:rsidRPr="00D47A56">
          <w:rPr>
            <w:rStyle w:val="Hyperlink"/>
            <w:rFonts w:ascii="Times New Roman" w:hAnsi="Times New Roman" w:cs="Times New Roman"/>
            <w:sz w:val="24"/>
            <w:szCs w:val="24"/>
          </w:rPr>
          <w:t>https://ccpr.ucla.edu/donald-treiman-quantitative-data-analysis-stata-files-and-data-sets/</w:t>
        </w:r>
      </w:hyperlink>
    </w:p>
    <w:p w14:paraId="3F635A9A" w14:textId="0183479F" w:rsidR="00CD570A" w:rsidRDefault="00FB6C2E" w:rsidP="00373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finns </w:t>
      </w:r>
      <w:r w:rsidR="007F6E6A">
        <w:rPr>
          <w:rFonts w:ascii="Times New Roman" w:hAnsi="Times New Roman" w:cs="Times New Roman"/>
          <w:sz w:val="24"/>
          <w:szCs w:val="24"/>
        </w:rPr>
        <w:t xml:space="preserve">dock </w:t>
      </w:r>
      <w:r>
        <w:rPr>
          <w:rFonts w:ascii="Times New Roman" w:hAnsi="Times New Roman" w:cs="Times New Roman"/>
          <w:sz w:val="24"/>
          <w:szCs w:val="24"/>
        </w:rPr>
        <w:t xml:space="preserve">flera </w:t>
      </w:r>
      <w:r w:rsidR="00CA64A9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 med att lägga upp sin kod på hemsidor av det här slaget</w:t>
      </w:r>
      <w:r w:rsidR="00740E1D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D2120E">
        <w:rPr>
          <w:rFonts w:ascii="Times New Roman" w:hAnsi="Times New Roman" w:cs="Times New Roman"/>
          <w:sz w:val="24"/>
          <w:szCs w:val="24"/>
        </w:rPr>
        <w:t>.</w:t>
      </w:r>
      <w:r w:rsidR="00494D65">
        <w:rPr>
          <w:rFonts w:ascii="Times New Roman" w:hAnsi="Times New Roman" w:cs="Times New Roman"/>
          <w:sz w:val="24"/>
          <w:szCs w:val="24"/>
        </w:rPr>
        <w:t xml:space="preserve"> </w:t>
      </w:r>
      <w:r w:rsidRPr="009F32F8">
        <w:rPr>
          <w:rFonts w:ascii="Times New Roman" w:hAnsi="Times New Roman" w:cs="Times New Roman"/>
          <w:sz w:val="24"/>
          <w:szCs w:val="24"/>
        </w:rPr>
        <w:t xml:space="preserve">Möjligheten att se </w:t>
      </w:r>
      <w:r w:rsidR="00CA64A9">
        <w:rPr>
          <w:rFonts w:ascii="Times New Roman" w:hAnsi="Times New Roman" w:cs="Times New Roman"/>
          <w:sz w:val="24"/>
          <w:szCs w:val="24"/>
        </w:rPr>
        <w:t>kod</w:t>
      </w:r>
      <w:r w:rsidRPr="009F32F8">
        <w:rPr>
          <w:rFonts w:ascii="Times New Roman" w:hAnsi="Times New Roman" w:cs="Times New Roman"/>
          <w:sz w:val="24"/>
          <w:szCs w:val="24"/>
        </w:rPr>
        <w:t>filernas historik finns inte</w:t>
      </w:r>
      <w:r w:rsidR="00876FA9">
        <w:rPr>
          <w:rFonts w:ascii="Times New Roman" w:hAnsi="Times New Roman" w:cs="Times New Roman"/>
          <w:sz w:val="24"/>
          <w:szCs w:val="24"/>
        </w:rPr>
        <w:t xml:space="preserve"> och</w:t>
      </w:r>
      <w:r w:rsidRPr="009F32F8">
        <w:rPr>
          <w:rFonts w:ascii="Times New Roman" w:hAnsi="Times New Roman" w:cs="Times New Roman"/>
          <w:sz w:val="24"/>
          <w:szCs w:val="24"/>
        </w:rPr>
        <w:t xml:space="preserve"> man kan därför inte på ett enkelt sätt återvända till en tidigare version. </w:t>
      </w:r>
      <w:r w:rsidR="00876FA9">
        <w:rPr>
          <w:rFonts w:ascii="Times New Roman" w:hAnsi="Times New Roman" w:cs="Times New Roman"/>
          <w:sz w:val="24"/>
          <w:szCs w:val="24"/>
        </w:rPr>
        <w:t>Detta är s</w:t>
      </w:r>
      <w:r w:rsidR="00F80611" w:rsidRPr="009F32F8">
        <w:rPr>
          <w:rFonts w:ascii="Times New Roman" w:hAnsi="Times New Roman" w:cs="Times New Roman"/>
          <w:sz w:val="24"/>
          <w:szCs w:val="24"/>
        </w:rPr>
        <w:t>ärskilt</w:t>
      </w:r>
      <w:r w:rsidR="00876FA9">
        <w:rPr>
          <w:rFonts w:ascii="Times New Roman" w:hAnsi="Times New Roman" w:cs="Times New Roman"/>
          <w:sz w:val="24"/>
          <w:szCs w:val="24"/>
        </w:rPr>
        <w:t xml:space="preserve"> problematiskt om</w:t>
      </w:r>
      <w:r w:rsidR="00F80611" w:rsidRPr="009F32F8">
        <w:rPr>
          <w:rFonts w:ascii="Times New Roman" w:hAnsi="Times New Roman" w:cs="Times New Roman"/>
          <w:sz w:val="24"/>
          <w:szCs w:val="24"/>
        </w:rPr>
        <w:t xml:space="preserve"> man har</w:t>
      </w:r>
      <w:r w:rsidRPr="009F32F8">
        <w:rPr>
          <w:rFonts w:ascii="Times New Roman" w:hAnsi="Times New Roman" w:cs="Times New Roman"/>
          <w:sz w:val="24"/>
          <w:szCs w:val="24"/>
        </w:rPr>
        <w:t xml:space="preserve"> flera redaktörer </w:t>
      </w:r>
      <w:r w:rsidR="00876FA9">
        <w:rPr>
          <w:rFonts w:ascii="Times New Roman" w:hAnsi="Times New Roman" w:cs="Times New Roman"/>
          <w:sz w:val="24"/>
          <w:szCs w:val="24"/>
        </w:rPr>
        <w:t xml:space="preserve">och </w:t>
      </w:r>
      <w:r w:rsidRPr="009F32F8">
        <w:rPr>
          <w:rFonts w:ascii="Times New Roman" w:hAnsi="Times New Roman" w:cs="Times New Roman"/>
          <w:sz w:val="24"/>
          <w:szCs w:val="24"/>
        </w:rPr>
        <w:t xml:space="preserve">koden plötsligt slutar fungera </w:t>
      </w:r>
      <w:r w:rsidR="00876FA9">
        <w:rPr>
          <w:rFonts w:ascii="Times New Roman" w:hAnsi="Times New Roman" w:cs="Times New Roman"/>
          <w:sz w:val="24"/>
          <w:szCs w:val="24"/>
        </w:rPr>
        <w:t xml:space="preserve"> </w:t>
      </w:r>
      <w:r w:rsidR="00CF6D5C">
        <w:rPr>
          <w:rFonts w:ascii="Times New Roman" w:hAnsi="Times New Roman" w:cs="Times New Roman"/>
          <w:sz w:val="24"/>
          <w:szCs w:val="24"/>
        </w:rPr>
        <w:t>t.ex.</w:t>
      </w:r>
      <w:r w:rsidR="00876FA9">
        <w:rPr>
          <w:rFonts w:ascii="Times New Roman" w:hAnsi="Times New Roman" w:cs="Times New Roman"/>
          <w:sz w:val="24"/>
          <w:szCs w:val="24"/>
        </w:rPr>
        <w:t xml:space="preserve"> på grund av att en redaktör har</w:t>
      </w:r>
      <w:r w:rsidR="00CF6D5C">
        <w:rPr>
          <w:rFonts w:ascii="Times New Roman" w:hAnsi="Times New Roman" w:cs="Times New Roman"/>
          <w:sz w:val="24"/>
          <w:szCs w:val="24"/>
        </w:rPr>
        <w:t xml:space="preserve"> </w:t>
      </w:r>
      <w:r w:rsidR="00F80611" w:rsidRPr="009F32F8">
        <w:rPr>
          <w:rFonts w:ascii="Times New Roman" w:hAnsi="Times New Roman" w:cs="Times New Roman"/>
          <w:sz w:val="24"/>
          <w:szCs w:val="24"/>
        </w:rPr>
        <w:t>ändrar namnet</w:t>
      </w:r>
      <w:r w:rsidR="00DA587D">
        <w:rPr>
          <w:rFonts w:ascii="Times New Roman" w:hAnsi="Times New Roman" w:cs="Times New Roman"/>
          <w:sz w:val="24"/>
          <w:szCs w:val="24"/>
        </w:rPr>
        <w:t xml:space="preserve"> på en</w:t>
      </w:r>
      <w:r w:rsidR="00F80611" w:rsidRPr="009F32F8">
        <w:rPr>
          <w:rFonts w:ascii="Times New Roman" w:hAnsi="Times New Roman" w:cs="Times New Roman"/>
          <w:sz w:val="24"/>
          <w:szCs w:val="24"/>
        </w:rPr>
        <w:t xml:space="preserve"> variabel.</w:t>
      </w:r>
      <w:r w:rsidR="009F32F8">
        <w:rPr>
          <w:rFonts w:ascii="Times New Roman" w:hAnsi="Times New Roman" w:cs="Times New Roman"/>
          <w:sz w:val="24"/>
          <w:szCs w:val="24"/>
        </w:rPr>
        <w:t xml:space="preserve"> Vidare är d</w:t>
      </w:r>
      <w:r w:rsidR="00AB1BE4">
        <w:rPr>
          <w:rFonts w:ascii="Times New Roman" w:hAnsi="Times New Roman" w:cs="Times New Roman"/>
          <w:sz w:val="24"/>
          <w:szCs w:val="24"/>
        </w:rPr>
        <w:t>en här typen av hemsidor</w:t>
      </w:r>
      <w:r w:rsidR="00F80611" w:rsidRPr="009F32F8">
        <w:rPr>
          <w:rFonts w:ascii="Times New Roman" w:hAnsi="Times New Roman" w:cs="Times New Roman"/>
          <w:sz w:val="24"/>
          <w:szCs w:val="24"/>
        </w:rPr>
        <w:t xml:space="preserve"> ofta projektspecifika och </w:t>
      </w:r>
      <w:r w:rsidR="004E72AF" w:rsidRPr="009F32F8">
        <w:rPr>
          <w:rFonts w:ascii="Times New Roman" w:hAnsi="Times New Roman" w:cs="Times New Roman"/>
          <w:sz w:val="24"/>
          <w:szCs w:val="24"/>
        </w:rPr>
        <w:t xml:space="preserve">koden </w:t>
      </w:r>
      <w:r w:rsidR="00F80611" w:rsidRPr="009F32F8">
        <w:rPr>
          <w:rFonts w:ascii="Times New Roman" w:hAnsi="Times New Roman" w:cs="Times New Roman"/>
          <w:sz w:val="24"/>
          <w:szCs w:val="24"/>
        </w:rPr>
        <w:t>uppda</w:t>
      </w:r>
      <w:r w:rsidR="009F32F8">
        <w:rPr>
          <w:rFonts w:ascii="Times New Roman" w:hAnsi="Times New Roman" w:cs="Times New Roman"/>
          <w:sz w:val="24"/>
          <w:szCs w:val="24"/>
        </w:rPr>
        <w:t xml:space="preserve">teras </w:t>
      </w:r>
      <w:r w:rsidR="00537D1B">
        <w:rPr>
          <w:rFonts w:ascii="Times New Roman" w:hAnsi="Times New Roman" w:cs="Times New Roman"/>
          <w:sz w:val="24"/>
          <w:szCs w:val="24"/>
        </w:rPr>
        <w:t xml:space="preserve">därför inte längre </w:t>
      </w:r>
      <w:r w:rsidR="009F32F8">
        <w:rPr>
          <w:rFonts w:ascii="Times New Roman" w:hAnsi="Times New Roman" w:cs="Times New Roman"/>
          <w:sz w:val="24"/>
          <w:szCs w:val="24"/>
        </w:rPr>
        <w:t xml:space="preserve">när projektet </w:t>
      </w:r>
      <w:r w:rsidR="00DA587D">
        <w:rPr>
          <w:rFonts w:ascii="Times New Roman" w:hAnsi="Times New Roman" w:cs="Times New Roman"/>
          <w:sz w:val="24"/>
          <w:szCs w:val="24"/>
        </w:rPr>
        <w:t>avslutats</w:t>
      </w:r>
      <w:r w:rsidR="009F32F8">
        <w:rPr>
          <w:rFonts w:ascii="Times New Roman" w:hAnsi="Times New Roman" w:cs="Times New Roman"/>
          <w:sz w:val="24"/>
          <w:szCs w:val="24"/>
        </w:rPr>
        <w:t>, i</w:t>
      </w:r>
      <w:r w:rsidR="00F80611" w:rsidRPr="009F32F8">
        <w:rPr>
          <w:rFonts w:ascii="Times New Roman" w:hAnsi="Times New Roman" w:cs="Times New Roman"/>
          <w:sz w:val="24"/>
          <w:szCs w:val="24"/>
        </w:rPr>
        <w:t xml:space="preserve"> många fall försvinner </w:t>
      </w:r>
      <w:r w:rsidR="00DA587D">
        <w:rPr>
          <w:rFonts w:ascii="Times New Roman" w:hAnsi="Times New Roman" w:cs="Times New Roman"/>
          <w:sz w:val="24"/>
          <w:szCs w:val="24"/>
        </w:rPr>
        <w:t>till och med</w:t>
      </w:r>
      <w:r w:rsidR="00DA587D" w:rsidRPr="009F32F8">
        <w:rPr>
          <w:rFonts w:ascii="Times New Roman" w:hAnsi="Times New Roman" w:cs="Times New Roman"/>
          <w:sz w:val="24"/>
          <w:szCs w:val="24"/>
        </w:rPr>
        <w:t xml:space="preserve"> </w:t>
      </w:r>
      <w:r w:rsidR="00F80611" w:rsidRPr="009F32F8">
        <w:rPr>
          <w:rFonts w:ascii="Times New Roman" w:hAnsi="Times New Roman" w:cs="Times New Roman"/>
          <w:sz w:val="24"/>
          <w:szCs w:val="24"/>
        </w:rPr>
        <w:t>hemsidorna helt.</w:t>
      </w:r>
      <w:r w:rsidR="009F32F8">
        <w:rPr>
          <w:rFonts w:ascii="Times New Roman" w:hAnsi="Times New Roman" w:cs="Times New Roman"/>
          <w:sz w:val="24"/>
          <w:szCs w:val="24"/>
        </w:rPr>
        <w:t xml:space="preserve"> Dessutom lyckas m</w:t>
      </w:r>
      <w:r w:rsidR="00F80611" w:rsidRPr="009F32F8">
        <w:rPr>
          <w:rFonts w:ascii="Times New Roman" w:hAnsi="Times New Roman" w:cs="Times New Roman"/>
          <w:sz w:val="24"/>
          <w:szCs w:val="24"/>
        </w:rPr>
        <w:t>oderna sök</w:t>
      </w:r>
      <w:r w:rsidR="009F32F8">
        <w:rPr>
          <w:rFonts w:ascii="Times New Roman" w:hAnsi="Times New Roman" w:cs="Times New Roman"/>
          <w:sz w:val="24"/>
          <w:szCs w:val="24"/>
        </w:rPr>
        <w:t xml:space="preserve">motorer </w:t>
      </w:r>
      <w:r w:rsidR="00740E1D" w:rsidRPr="009F32F8">
        <w:rPr>
          <w:rFonts w:ascii="Times New Roman" w:hAnsi="Times New Roman" w:cs="Times New Roman"/>
          <w:sz w:val="24"/>
          <w:szCs w:val="24"/>
        </w:rPr>
        <w:t>sällan hitta koden</w:t>
      </w:r>
      <w:r w:rsidR="00CD570A">
        <w:rPr>
          <w:rFonts w:ascii="Times New Roman" w:hAnsi="Times New Roman" w:cs="Times New Roman"/>
          <w:sz w:val="24"/>
          <w:szCs w:val="24"/>
        </w:rPr>
        <w:t>.</w:t>
      </w:r>
    </w:p>
    <w:p w14:paraId="79D013B9" w14:textId="765EB14A" w:rsidR="00153F0E" w:rsidRDefault="00312C66" w:rsidP="00373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</w:t>
      </w:r>
      <w:r w:rsidR="00CE79F9">
        <w:rPr>
          <w:rFonts w:ascii="Times New Roman" w:hAnsi="Times New Roman" w:cs="Times New Roman"/>
          <w:sz w:val="24"/>
          <w:szCs w:val="24"/>
        </w:rPr>
        <w:t xml:space="preserve"> VCS undviker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368">
        <w:rPr>
          <w:rFonts w:ascii="Times New Roman" w:hAnsi="Times New Roman" w:cs="Times New Roman"/>
          <w:sz w:val="24"/>
          <w:szCs w:val="24"/>
        </w:rPr>
        <w:t>ovan nämnda</w:t>
      </w:r>
      <w:r w:rsidR="00CE79F9">
        <w:rPr>
          <w:rFonts w:ascii="Times New Roman" w:hAnsi="Times New Roman" w:cs="Times New Roman"/>
          <w:sz w:val="24"/>
          <w:szCs w:val="24"/>
        </w:rPr>
        <w:t xml:space="preserve"> problem. Det går tydligt att se filhistorik, det är enkelt att återvända till en tidigare version</w:t>
      </w:r>
      <w:r w:rsidR="00010B33">
        <w:rPr>
          <w:rFonts w:ascii="Times New Roman" w:hAnsi="Times New Roman" w:cs="Times New Roman"/>
          <w:sz w:val="24"/>
          <w:szCs w:val="24"/>
        </w:rPr>
        <w:t xml:space="preserve"> av </w:t>
      </w:r>
      <w:r w:rsidR="00CF6D5C">
        <w:rPr>
          <w:rFonts w:ascii="Times New Roman" w:hAnsi="Times New Roman" w:cs="Times New Roman"/>
          <w:sz w:val="24"/>
          <w:szCs w:val="24"/>
        </w:rPr>
        <w:t>filen</w:t>
      </w:r>
      <w:r w:rsidR="00CE79F9">
        <w:rPr>
          <w:rFonts w:ascii="Times New Roman" w:hAnsi="Times New Roman" w:cs="Times New Roman"/>
          <w:sz w:val="24"/>
          <w:szCs w:val="24"/>
        </w:rPr>
        <w:t xml:space="preserve"> och i de fall flera redaktörer</w:t>
      </w:r>
      <w:r w:rsidR="00153F0E">
        <w:rPr>
          <w:rFonts w:ascii="Times New Roman" w:hAnsi="Times New Roman" w:cs="Times New Roman"/>
          <w:sz w:val="24"/>
          <w:szCs w:val="24"/>
        </w:rPr>
        <w:t xml:space="preserve"> är involverade går det att</w:t>
      </w:r>
      <w:r w:rsidR="00CE79F9">
        <w:rPr>
          <w:rFonts w:ascii="Times New Roman" w:hAnsi="Times New Roman" w:cs="Times New Roman"/>
          <w:sz w:val="24"/>
          <w:szCs w:val="24"/>
        </w:rPr>
        <w:t xml:space="preserve"> se vem som har gjort vad. </w:t>
      </w:r>
      <w:r w:rsidR="009A7726">
        <w:rPr>
          <w:rFonts w:ascii="Times New Roman" w:hAnsi="Times New Roman" w:cs="Times New Roman"/>
          <w:sz w:val="24"/>
          <w:szCs w:val="24"/>
        </w:rPr>
        <w:t xml:space="preserve">Koden kan </w:t>
      </w:r>
      <w:r w:rsidR="000C610F">
        <w:rPr>
          <w:rFonts w:ascii="Times New Roman" w:hAnsi="Times New Roman" w:cs="Times New Roman"/>
          <w:sz w:val="24"/>
          <w:szCs w:val="24"/>
        </w:rPr>
        <w:t xml:space="preserve">också </w:t>
      </w:r>
      <w:r w:rsidR="009A7726">
        <w:rPr>
          <w:rFonts w:ascii="Times New Roman" w:hAnsi="Times New Roman" w:cs="Times New Roman"/>
          <w:sz w:val="24"/>
          <w:szCs w:val="24"/>
        </w:rPr>
        <w:t xml:space="preserve">överleva det projekt som den skapats i. Ett bra exempel </w:t>
      </w:r>
      <w:r w:rsidR="00351B63">
        <w:rPr>
          <w:rFonts w:ascii="Times New Roman" w:hAnsi="Times New Roman" w:cs="Times New Roman"/>
          <w:sz w:val="24"/>
          <w:szCs w:val="24"/>
        </w:rPr>
        <w:t xml:space="preserve">på detta </w:t>
      </w:r>
      <w:r w:rsidR="009A7726">
        <w:rPr>
          <w:rFonts w:ascii="Times New Roman" w:hAnsi="Times New Roman" w:cs="Times New Roman"/>
          <w:sz w:val="24"/>
          <w:szCs w:val="24"/>
        </w:rPr>
        <w:t xml:space="preserve">är den kod som publicerats inom ramen för SIMSAM-INFRA. Projektet </w:t>
      </w:r>
      <w:r w:rsidR="00010B33">
        <w:rPr>
          <w:rFonts w:ascii="Times New Roman" w:hAnsi="Times New Roman" w:cs="Times New Roman"/>
          <w:sz w:val="24"/>
          <w:szCs w:val="24"/>
        </w:rPr>
        <w:t>avslutades</w:t>
      </w:r>
      <w:r w:rsidR="009A7726">
        <w:rPr>
          <w:rFonts w:ascii="Times New Roman" w:hAnsi="Times New Roman" w:cs="Times New Roman"/>
          <w:sz w:val="24"/>
          <w:szCs w:val="24"/>
        </w:rPr>
        <w:t xml:space="preserve"> 2016 men koden </w:t>
      </w:r>
      <w:r w:rsidR="009F32F8">
        <w:rPr>
          <w:rFonts w:ascii="Times New Roman" w:hAnsi="Times New Roman" w:cs="Times New Roman"/>
          <w:sz w:val="24"/>
          <w:szCs w:val="24"/>
        </w:rPr>
        <w:t>är fortfarande tillgänglig, dessutom hittar man den direkt ifall man söker på ”registerresearch code”.</w:t>
      </w:r>
      <w:r w:rsidR="000C610F">
        <w:rPr>
          <w:rFonts w:ascii="Times New Roman" w:hAnsi="Times New Roman" w:cs="Times New Roman"/>
          <w:sz w:val="24"/>
          <w:szCs w:val="24"/>
        </w:rPr>
        <w:t xml:space="preserve"> </w:t>
      </w:r>
      <w:r w:rsidR="008C328B">
        <w:rPr>
          <w:rFonts w:ascii="Times New Roman" w:hAnsi="Times New Roman" w:cs="Times New Roman"/>
          <w:sz w:val="24"/>
          <w:szCs w:val="24"/>
        </w:rPr>
        <w:t>Dessa skillnader mellan hemsidor och VCS är sammanfattade i tabell 2.</w:t>
      </w:r>
    </w:p>
    <w:p w14:paraId="42C40744" w14:textId="581F2F77" w:rsidR="009219F2" w:rsidRDefault="00312C66" w:rsidP="00373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finns flera olika</w:t>
      </w:r>
      <w:r w:rsidR="00494D65">
        <w:rPr>
          <w:rFonts w:ascii="Times New Roman" w:hAnsi="Times New Roman" w:cs="Times New Roman"/>
          <w:sz w:val="24"/>
          <w:szCs w:val="24"/>
        </w:rPr>
        <w:t xml:space="preserve"> VCS</w:t>
      </w:r>
      <w:r w:rsidR="00AC0F70">
        <w:rPr>
          <w:rFonts w:ascii="Times New Roman" w:hAnsi="Times New Roman" w:cs="Times New Roman"/>
          <w:sz w:val="24"/>
          <w:szCs w:val="24"/>
        </w:rPr>
        <w:t>som fungerar på ungeför samma sätt</w:t>
      </w:r>
      <w:r w:rsidR="00276A65">
        <w:rPr>
          <w:rFonts w:ascii="Times New Roman" w:hAnsi="Times New Roman" w:cs="Times New Roman"/>
          <w:sz w:val="24"/>
          <w:szCs w:val="24"/>
        </w:rPr>
        <w:t>, däribland</w:t>
      </w:r>
      <w:r w:rsidR="00494D65">
        <w:rPr>
          <w:rFonts w:ascii="Times New Roman" w:hAnsi="Times New Roman" w:cs="Times New Roman"/>
          <w:sz w:val="24"/>
          <w:szCs w:val="24"/>
        </w:rPr>
        <w:t xml:space="preserve"> GitHub, Bitbucket, Mercurial och Subversion.</w:t>
      </w:r>
      <w:r w:rsidR="00C56159">
        <w:rPr>
          <w:rFonts w:ascii="Times New Roman" w:hAnsi="Times New Roman" w:cs="Times New Roman"/>
          <w:sz w:val="24"/>
          <w:szCs w:val="24"/>
        </w:rPr>
        <w:t xml:space="preserve"> </w:t>
      </w:r>
      <w:r w:rsidR="00AC0F70">
        <w:rPr>
          <w:rFonts w:ascii="Times New Roman" w:hAnsi="Times New Roman" w:cs="Times New Roman"/>
          <w:sz w:val="24"/>
          <w:szCs w:val="24"/>
        </w:rPr>
        <w:t>En viktig fråga är hur</w:t>
      </w:r>
      <w:r w:rsidR="00C56159">
        <w:rPr>
          <w:rFonts w:ascii="Times New Roman" w:hAnsi="Times New Roman" w:cs="Times New Roman"/>
          <w:sz w:val="24"/>
          <w:szCs w:val="24"/>
        </w:rPr>
        <w:t xml:space="preserve"> redaktörskapet ska se ut. </w:t>
      </w:r>
      <w:r w:rsidR="00C56159" w:rsidRPr="00C56159">
        <w:rPr>
          <w:rFonts w:ascii="Times New Roman" w:hAnsi="Times New Roman" w:cs="Times New Roman"/>
          <w:sz w:val="24"/>
          <w:szCs w:val="24"/>
        </w:rPr>
        <w:t>Muşlu et al (2014)</w:t>
      </w:r>
      <w:r w:rsidR="00C56159">
        <w:rPr>
          <w:rFonts w:ascii="Times New Roman" w:hAnsi="Times New Roman" w:cs="Times New Roman"/>
          <w:sz w:val="24"/>
          <w:szCs w:val="24"/>
        </w:rPr>
        <w:t xml:space="preserve"> är en empirisk studie av </w:t>
      </w:r>
      <w:r w:rsidR="00C56159" w:rsidRPr="00C56159">
        <w:rPr>
          <w:rFonts w:ascii="Times New Roman" w:hAnsi="Times New Roman" w:cs="Times New Roman"/>
          <w:sz w:val="24"/>
          <w:szCs w:val="24"/>
        </w:rPr>
        <w:t>övergången mellan två olika so</w:t>
      </w:r>
      <w:r w:rsidR="00C56159">
        <w:rPr>
          <w:rFonts w:ascii="Times New Roman" w:hAnsi="Times New Roman" w:cs="Times New Roman"/>
          <w:sz w:val="24"/>
          <w:szCs w:val="24"/>
        </w:rPr>
        <w:t>rters redaktörskap hos ett stort företag</w:t>
      </w:r>
      <w:r w:rsidR="006910A9">
        <w:rPr>
          <w:rFonts w:ascii="Times New Roman" w:hAnsi="Times New Roman" w:cs="Times New Roman"/>
          <w:sz w:val="24"/>
          <w:szCs w:val="24"/>
        </w:rPr>
        <w:t xml:space="preserve">. Företaget gick från ett centraliserat VCS till ett decentraliserat VCS. Ett centraliserat VCS </w:t>
      </w:r>
      <w:r w:rsidR="006C7DBE">
        <w:rPr>
          <w:rFonts w:ascii="Times New Roman" w:hAnsi="Times New Roman" w:cs="Times New Roman"/>
          <w:sz w:val="24"/>
          <w:szCs w:val="24"/>
        </w:rPr>
        <w:t>innebär att kodens historik sparas på en central server. De anställda ville ha möjligheten att arbeta offline, de ville även kunna arbeta i mindre steg och mer utforskande. Detta var inte möjligt med deras centraliserade VCS</w:t>
      </w:r>
      <w:r w:rsidR="00876FA9">
        <w:rPr>
          <w:rFonts w:ascii="Times New Roman" w:hAnsi="Times New Roman" w:cs="Times New Roman"/>
          <w:sz w:val="24"/>
          <w:szCs w:val="24"/>
        </w:rPr>
        <w:t xml:space="preserve"> utan d</w:t>
      </w:r>
      <w:r w:rsidR="001644EA">
        <w:rPr>
          <w:rFonts w:ascii="Times New Roman" w:hAnsi="Times New Roman" w:cs="Times New Roman"/>
          <w:sz w:val="24"/>
          <w:szCs w:val="24"/>
        </w:rPr>
        <w:t>e anställda var tvungna</w:t>
      </w:r>
      <w:r w:rsidR="006C7DBE">
        <w:rPr>
          <w:rFonts w:ascii="Times New Roman" w:hAnsi="Times New Roman" w:cs="Times New Roman"/>
          <w:sz w:val="24"/>
          <w:szCs w:val="24"/>
        </w:rPr>
        <w:t xml:space="preserve"> att vara inloggad</w:t>
      </w:r>
      <w:r w:rsidR="001644EA">
        <w:rPr>
          <w:rFonts w:ascii="Times New Roman" w:hAnsi="Times New Roman" w:cs="Times New Roman"/>
          <w:sz w:val="24"/>
          <w:szCs w:val="24"/>
        </w:rPr>
        <w:t>e</w:t>
      </w:r>
      <w:r w:rsidR="006C7DBE">
        <w:rPr>
          <w:rFonts w:ascii="Times New Roman" w:hAnsi="Times New Roman" w:cs="Times New Roman"/>
          <w:sz w:val="24"/>
          <w:szCs w:val="24"/>
        </w:rPr>
        <w:t xml:space="preserve"> </w:t>
      </w:r>
      <w:r w:rsidR="001644EA">
        <w:rPr>
          <w:rFonts w:ascii="Times New Roman" w:hAnsi="Times New Roman" w:cs="Times New Roman"/>
          <w:sz w:val="24"/>
          <w:szCs w:val="24"/>
        </w:rPr>
        <w:t>för att arbet</w:t>
      </w:r>
      <w:r w:rsidR="00351B63">
        <w:rPr>
          <w:rFonts w:ascii="Times New Roman" w:hAnsi="Times New Roman" w:cs="Times New Roman"/>
          <w:sz w:val="24"/>
          <w:szCs w:val="24"/>
        </w:rPr>
        <w:t>a med koden</w:t>
      </w:r>
      <w:r w:rsidR="006C7DBE">
        <w:rPr>
          <w:rFonts w:ascii="Times New Roman" w:hAnsi="Times New Roman" w:cs="Times New Roman"/>
          <w:sz w:val="24"/>
          <w:szCs w:val="24"/>
        </w:rPr>
        <w:t xml:space="preserve">. När </w:t>
      </w:r>
      <w:r w:rsidR="001644EA">
        <w:rPr>
          <w:rFonts w:ascii="Times New Roman" w:hAnsi="Times New Roman" w:cs="Times New Roman"/>
          <w:sz w:val="24"/>
          <w:szCs w:val="24"/>
        </w:rPr>
        <w:t>företaget</w:t>
      </w:r>
      <w:r w:rsidR="006C7DBE">
        <w:rPr>
          <w:rFonts w:ascii="Times New Roman" w:hAnsi="Times New Roman" w:cs="Times New Roman"/>
          <w:sz w:val="24"/>
          <w:szCs w:val="24"/>
        </w:rPr>
        <w:t xml:space="preserve"> övergick till ett decentraliserat VCS, som innebar att kodens historik sparades lokalt på varje anställds dator blev det enklare att </w:t>
      </w:r>
      <w:r w:rsidR="001644EA">
        <w:rPr>
          <w:rFonts w:ascii="Times New Roman" w:hAnsi="Times New Roman" w:cs="Times New Roman"/>
          <w:sz w:val="24"/>
          <w:szCs w:val="24"/>
        </w:rPr>
        <w:t>arbeta mer utforskande och att arbeta offline</w:t>
      </w:r>
      <w:r w:rsidR="00C56159">
        <w:rPr>
          <w:rFonts w:ascii="Times New Roman" w:hAnsi="Times New Roman" w:cs="Times New Roman"/>
          <w:sz w:val="24"/>
          <w:szCs w:val="24"/>
        </w:rPr>
        <w:t>.</w:t>
      </w:r>
      <w:r w:rsidR="001644EA">
        <w:rPr>
          <w:rFonts w:ascii="Times New Roman" w:hAnsi="Times New Roman" w:cs="Times New Roman"/>
          <w:sz w:val="24"/>
          <w:szCs w:val="24"/>
        </w:rPr>
        <w:t xml:space="preserve"> Sammantaget var de anställda nöjda med övergången</w:t>
      </w:r>
      <w:r w:rsidR="00876FA9">
        <w:rPr>
          <w:rFonts w:ascii="Times New Roman" w:hAnsi="Times New Roman" w:cs="Times New Roman"/>
          <w:sz w:val="24"/>
          <w:szCs w:val="24"/>
        </w:rPr>
        <w:t xml:space="preserve"> men några anställda</w:t>
      </w:r>
      <w:r w:rsidR="001644EA">
        <w:rPr>
          <w:rFonts w:ascii="Times New Roman" w:hAnsi="Times New Roman" w:cs="Times New Roman"/>
          <w:sz w:val="24"/>
          <w:szCs w:val="24"/>
        </w:rPr>
        <w:t xml:space="preserve"> uppgav att decentraliser</w:t>
      </w:r>
      <w:r w:rsidR="008479DF">
        <w:rPr>
          <w:rFonts w:ascii="Times New Roman" w:hAnsi="Times New Roman" w:cs="Times New Roman"/>
          <w:sz w:val="24"/>
          <w:szCs w:val="24"/>
        </w:rPr>
        <w:t>ade VCS är svårare att lära sig</w:t>
      </w:r>
      <w:r w:rsidR="00AC0F70">
        <w:rPr>
          <w:rFonts w:ascii="Times New Roman" w:hAnsi="Times New Roman" w:cs="Times New Roman"/>
          <w:sz w:val="24"/>
          <w:szCs w:val="24"/>
        </w:rPr>
        <w:t>. M</w:t>
      </w:r>
      <w:r w:rsidR="00C56159">
        <w:rPr>
          <w:rFonts w:ascii="Times New Roman" w:hAnsi="Times New Roman" w:cs="Times New Roman"/>
          <w:sz w:val="24"/>
          <w:szCs w:val="24"/>
        </w:rPr>
        <w:t xml:space="preserve">er </w:t>
      </w:r>
      <w:r w:rsidR="00C75744">
        <w:rPr>
          <w:rFonts w:ascii="Times New Roman" w:hAnsi="Times New Roman" w:cs="Times New Roman"/>
          <w:sz w:val="24"/>
          <w:szCs w:val="24"/>
        </w:rPr>
        <w:t xml:space="preserve">tekniska </w:t>
      </w:r>
      <w:r w:rsidR="00C56159">
        <w:rPr>
          <w:rFonts w:ascii="Times New Roman" w:hAnsi="Times New Roman" w:cs="Times New Roman"/>
          <w:sz w:val="24"/>
          <w:szCs w:val="24"/>
        </w:rPr>
        <w:t>resonemang</w:t>
      </w:r>
      <w:r w:rsidR="00C75744">
        <w:rPr>
          <w:rFonts w:ascii="Times New Roman" w:hAnsi="Times New Roman" w:cs="Times New Roman"/>
          <w:sz w:val="24"/>
          <w:szCs w:val="24"/>
        </w:rPr>
        <w:t xml:space="preserve"> kring den här typen av decentraliserat </w:t>
      </w:r>
      <w:r w:rsidR="00876FA9">
        <w:rPr>
          <w:rFonts w:ascii="Times New Roman" w:hAnsi="Times New Roman" w:cs="Times New Roman"/>
          <w:sz w:val="24"/>
          <w:szCs w:val="24"/>
        </w:rPr>
        <w:t>redaktörskap</w:t>
      </w:r>
      <w:r w:rsidR="00C56159">
        <w:rPr>
          <w:rFonts w:ascii="Times New Roman" w:hAnsi="Times New Roman" w:cs="Times New Roman"/>
          <w:sz w:val="24"/>
          <w:szCs w:val="24"/>
        </w:rPr>
        <w:t xml:space="preserve"> </w:t>
      </w:r>
      <w:r w:rsidR="00AC0F70">
        <w:rPr>
          <w:rFonts w:ascii="Times New Roman" w:hAnsi="Times New Roman" w:cs="Times New Roman"/>
          <w:sz w:val="24"/>
          <w:szCs w:val="24"/>
        </w:rPr>
        <w:t>går att</w:t>
      </w:r>
      <w:r w:rsidR="00C56159">
        <w:rPr>
          <w:rFonts w:ascii="Times New Roman" w:hAnsi="Times New Roman" w:cs="Times New Roman"/>
          <w:sz w:val="24"/>
          <w:szCs w:val="24"/>
        </w:rPr>
        <w:t xml:space="preserve"> finna i Bird et al. (2009).</w:t>
      </w:r>
      <w:r w:rsidR="00541395">
        <w:rPr>
          <w:rFonts w:ascii="Times New Roman" w:hAnsi="Times New Roman" w:cs="Times New Roman"/>
          <w:sz w:val="24"/>
          <w:szCs w:val="24"/>
        </w:rPr>
        <w:t xml:space="preserve"> </w:t>
      </w:r>
      <w:r w:rsidR="005A0AEE">
        <w:rPr>
          <w:rFonts w:ascii="Times New Roman" w:hAnsi="Times New Roman" w:cs="Times New Roman"/>
          <w:sz w:val="24"/>
          <w:szCs w:val="24"/>
        </w:rPr>
        <w:t>För</w:t>
      </w:r>
      <w:r w:rsidR="00882D8F">
        <w:rPr>
          <w:rFonts w:ascii="Times New Roman" w:hAnsi="Times New Roman" w:cs="Times New Roman"/>
          <w:sz w:val="24"/>
          <w:szCs w:val="24"/>
        </w:rPr>
        <w:t xml:space="preserve"> </w:t>
      </w:r>
      <w:r w:rsidR="005A0AEE">
        <w:rPr>
          <w:rFonts w:ascii="Times New Roman" w:hAnsi="Times New Roman" w:cs="Times New Roman"/>
          <w:sz w:val="24"/>
          <w:szCs w:val="24"/>
        </w:rPr>
        <w:t>en kort men tydlig introduktion till kärnan i VCS rekommenderas Hardie (2014).</w:t>
      </w:r>
      <w:r w:rsidR="003E1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79FE1" w14:textId="77777777" w:rsidR="009219F2" w:rsidRDefault="009219F2" w:rsidP="00373B70">
      <w:pPr>
        <w:rPr>
          <w:rFonts w:ascii="Times New Roman" w:hAnsi="Times New Roman" w:cs="Times New Roman"/>
          <w:sz w:val="24"/>
          <w:szCs w:val="24"/>
        </w:rPr>
      </w:pPr>
    </w:p>
    <w:p w14:paraId="3D9D7552" w14:textId="77777777" w:rsidR="00AB1BE4" w:rsidRPr="009219F2" w:rsidRDefault="00AB1BE4" w:rsidP="00373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VCS och SIMSAM</w:t>
      </w:r>
    </w:p>
    <w:p w14:paraId="09E6B616" w14:textId="06B78DB6" w:rsidR="00153F0E" w:rsidRDefault="00AB1BE4" w:rsidP="00373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Magnus Stenbeck har inom ramen för SIMSAM gjort ett försök </w:t>
      </w:r>
      <w:r w:rsidR="009F5603">
        <w:rPr>
          <w:rFonts w:ascii="Times New Roman" w:hAnsi="Times New Roman" w:cs="Times New Roman"/>
          <w:sz w:val="24"/>
          <w:szCs w:val="24"/>
        </w:rPr>
        <w:t>att stimulera forskare att dela kod med hjälp av ett VCS som kallas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="004400BF">
        <w:rPr>
          <w:rFonts w:ascii="Times New Roman" w:hAnsi="Times New Roman" w:cs="Times New Roman"/>
          <w:sz w:val="24"/>
          <w:szCs w:val="24"/>
        </w:rPr>
        <w:t>tHub</w:t>
      </w:r>
      <w:r w:rsidR="00B764F0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4400BF">
        <w:rPr>
          <w:rFonts w:ascii="Times New Roman" w:hAnsi="Times New Roman" w:cs="Times New Roman"/>
          <w:sz w:val="24"/>
          <w:szCs w:val="24"/>
        </w:rPr>
        <w:t>. Tyvärr har de</w:t>
      </w:r>
      <w:r w:rsidR="009F5603">
        <w:rPr>
          <w:rFonts w:ascii="Times New Roman" w:hAnsi="Times New Roman" w:cs="Times New Roman"/>
          <w:sz w:val="24"/>
          <w:szCs w:val="24"/>
        </w:rPr>
        <w:t>nna satsning</w:t>
      </w:r>
      <w:r w:rsidR="00351B63">
        <w:rPr>
          <w:rFonts w:ascii="Times New Roman" w:hAnsi="Times New Roman" w:cs="Times New Roman"/>
          <w:sz w:val="24"/>
          <w:szCs w:val="24"/>
        </w:rPr>
        <w:t xml:space="preserve"> </w:t>
      </w:r>
      <w:r w:rsidR="004400BF">
        <w:rPr>
          <w:rFonts w:ascii="Times New Roman" w:hAnsi="Times New Roman" w:cs="Times New Roman"/>
          <w:sz w:val="24"/>
          <w:szCs w:val="24"/>
        </w:rPr>
        <w:t xml:space="preserve">inte gått så bra. </w:t>
      </w:r>
      <w:r w:rsidR="00453E31">
        <w:rPr>
          <w:rFonts w:ascii="Times New Roman" w:hAnsi="Times New Roman" w:cs="Times New Roman"/>
          <w:sz w:val="24"/>
          <w:szCs w:val="24"/>
        </w:rPr>
        <w:t>Stenbeck</w:t>
      </w:r>
      <w:r w:rsidR="004400BF">
        <w:rPr>
          <w:rFonts w:ascii="Times New Roman" w:hAnsi="Times New Roman" w:cs="Times New Roman"/>
          <w:sz w:val="24"/>
          <w:szCs w:val="24"/>
        </w:rPr>
        <w:t xml:space="preserve"> </w:t>
      </w:r>
      <w:r w:rsidR="008A4492">
        <w:rPr>
          <w:rFonts w:ascii="Times New Roman" w:hAnsi="Times New Roman" w:cs="Times New Roman"/>
          <w:sz w:val="24"/>
          <w:szCs w:val="24"/>
        </w:rPr>
        <w:t xml:space="preserve">menar </w:t>
      </w:r>
      <w:r w:rsidR="004400BF">
        <w:rPr>
          <w:rFonts w:ascii="Times New Roman" w:hAnsi="Times New Roman" w:cs="Times New Roman"/>
          <w:sz w:val="24"/>
          <w:szCs w:val="24"/>
        </w:rPr>
        <w:t xml:space="preserve">att </w:t>
      </w:r>
      <w:r w:rsidR="00B764F0">
        <w:rPr>
          <w:rFonts w:ascii="Times New Roman" w:hAnsi="Times New Roman" w:cs="Times New Roman"/>
          <w:sz w:val="24"/>
          <w:szCs w:val="24"/>
        </w:rPr>
        <w:t>förklaringen kan vara</w:t>
      </w:r>
      <w:r w:rsidR="004400BF">
        <w:rPr>
          <w:rFonts w:ascii="Times New Roman" w:hAnsi="Times New Roman" w:cs="Times New Roman"/>
          <w:sz w:val="24"/>
          <w:szCs w:val="24"/>
        </w:rPr>
        <w:t xml:space="preserve"> bristande resurser i form av arbetstid och teknisk</w:t>
      </w:r>
      <w:r w:rsidR="00B764F0">
        <w:rPr>
          <w:rFonts w:ascii="Times New Roman" w:hAnsi="Times New Roman" w:cs="Times New Roman"/>
          <w:sz w:val="24"/>
          <w:szCs w:val="24"/>
        </w:rPr>
        <w:t>t</w:t>
      </w:r>
      <w:r w:rsidR="004400BF">
        <w:rPr>
          <w:rFonts w:ascii="Times New Roman" w:hAnsi="Times New Roman" w:cs="Times New Roman"/>
          <w:sz w:val="24"/>
          <w:szCs w:val="24"/>
        </w:rPr>
        <w:t xml:space="preserve"> kunnande, men också på </w:t>
      </w:r>
      <w:r w:rsidR="006901DA">
        <w:rPr>
          <w:rFonts w:ascii="Times New Roman" w:hAnsi="Times New Roman" w:cs="Times New Roman"/>
          <w:sz w:val="24"/>
          <w:szCs w:val="24"/>
        </w:rPr>
        <w:t xml:space="preserve">att </w:t>
      </w:r>
      <w:r w:rsidR="00CE2DB9">
        <w:rPr>
          <w:rFonts w:ascii="Times New Roman" w:hAnsi="Times New Roman" w:cs="Times New Roman"/>
          <w:sz w:val="24"/>
          <w:szCs w:val="24"/>
        </w:rPr>
        <w:t>många forskare är tveksamt inställda till att dela med sig</w:t>
      </w:r>
      <w:r w:rsidR="00351B63">
        <w:rPr>
          <w:rFonts w:ascii="Times New Roman" w:hAnsi="Times New Roman" w:cs="Times New Roman"/>
          <w:sz w:val="24"/>
          <w:szCs w:val="24"/>
        </w:rPr>
        <w:t xml:space="preserve"> av </w:t>
      </w:r>
      <w:r w:rsidR="000710F6">
        <w:rPr>
          <w:rFonts w:ascii="Times New Roman" w:hAnsi="Times New Roman" w:cs="Times New Roman"/>
          <w:sz w:val="24"/>
          <w:szCs w:val="24"/>
        </w:rPr>
        <w:t>kod</w:t>
      </w:r>
      <w:r w:rsidR="00CE2DB9">
        <w:rPr>
          <w:rFonts w:ascii="Times New Roman" w:hAnsi="Times New Roman" w:cs="Times New Roman"/>
          <w:sz w:val="24"/>
          <w:szCs w:val="24"/>
        </w:rPr>
        <w:t xml:space="preserve">. </w:t>
      </w:r>
      <w:r w:rsidR="00B764F0">
        <w:rPr>
          <w:rFonts w:ascii="Times New Roman" w:hAnsi="Times New Roman" w:cs="Times New Roman"/>
          <w:sz w:val="24"/>
          <w:szCs w:val="24"/>
        </w:rPr>
        <w:t xml:space="preserve"> </w:t>
      </w:r>
      <w:r w:rsidR="00440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AAAEC" w14:textId="30EBEBCC" w:rsidR="009219F2" w:rsidRDefault="00E22616" w:rsidP="00373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Det finns empiriska studier av forskares attityder till att dela med sig av kod</w:t>
      </w:r>
      <w:r w:rsidR="004400BF">
        <w:rPr>
          <w:rFonts w:ascii="Times New Roman" w:hAnsi="Times New Roman" w:cs="Times New Roman"/>
          <w:sz w:val="24"/>
          <w:szCs w:val="24"/>
        </w:rPr>
        <w:t xml:space="preserve">. </w:t>
      </w:r>
      <w:r w:rsidR="00323476">
        <w:rPr>
          <w:rFonts w:ascii="Times New Roman" w:hAnsi="Times New Roman" w:cs="Times New Roman"/>
          <w:sz w:val="24"/>
          <w:szCs w:val="24"/>
        </w:rPr>
        <w:t xml:space="preserve">En </w:t>
      </w:r>
      <w:r w:rsidR="00B93E66">
        <w:rPr>
          <w:rFonts w:ascii="Times New Roman" w:hAnsi="Times New Roman" w:cs="Times New Roman"/>
          <w:sz w:val="24"/>
          <w:szCs w:val="24"/>
        </w:rPr>
        <w:t xml:space="preserve">studie av </w:t>
      </w:r>
      <w:r w:rsidR="004400BF" w:rsidRPr="004400BF">
        <w:rPr>
          <w:rFonts w:ascii="Times New Roman" w:hAnsi="Times New Roman" w:cs="Times New Roman"/>
          <w:sz w:val="24"/>
          <w:szCs w:val="24"/>
        </w:rPr>
        <w:t xml:space="preserve">Van den Eynden et al. (2016) bygger på en enkät som gått ut till </w:t>
      </w:r>
      <w:r w:rsidR="00351B63">
        <w:rPr>
          <w:rFonts w:ascii="Times New Roman" w:hAnsi="Times New Roman" w:cs="Times New Roman"/>
          <w:sz w:val="24"/>
          <w:szCs w:val="24"/>
        </w:rPr>
        <w:t>583</w:t>
      </w:r>
      <w:r w:rsidR="004400BF" w:rsidRPr="004400BF">
        <w:rPr>
          <w:rFonts w:ascii="Times New Roman" w:hAnsi="Times New Roman" w:cs="Times New Roman"/>
          <w:sz w:val="24"/>
          <w:szCs w:val="24"/>
        </w:rPr>
        <w:t xml:space="preserve"> forskare  i syfte att ta reda på mer om </w:t>
      </w:r>
      <w:r w:rsidR="00B764F0">
        <w:rPr>
          <w:rFonts w:ascii="Times New Roman" w:hAnsi="Times New Roman" w:cs="Times New Roman"/>
          <w:sz w:val="24"/>
          <w:szCs w:val="24"/>
        </w:rPr>
        <w:t>detta</w:t>
      </w:r>
      <w:r w:rsidR="004400BF" w:rsidRPr="004400BF">
        <w:rPr>
          <w:rFonts w:ascii="Times New Roman" w:hAnsi="Times New Roman" w:cs="Times New Roman"/>
          <w:sz w:val="24"/>
          <w:szCs w:val="24"/>
        </w:rPr>
        <w:t>.</w:t>
      </w:r>
      <w:r w:rsidR="009B6733">
        <w:rPr>
          <w:rFonts w:ascii="Times New Roman" w:hAnsi="Times New Roman" w:cs="Times New Roman"/>
          <w:sz w:val="24"/>
          <w:szCs w:val="24"/>
        </w:rPr>
        <w:t xml:space="preserve"> Forskarna </w:t>
      </w:r>
      <w:r w:rsidR="00351B63">
        <w:rPr>
          <w:rFonts w:ascii="Times New Roman" w:hAnsi="Times New Roman" w:cs="Times New Roman"/>
          <w:sz w:val="24"/>
          <w:szCs w:val="24"/>
        </w:rPr>
        <w:t>s</w:t>
      </w:r>
      <w:r w:rsidR="009B6733">
        <w:rPr>
          <w:rFonts w:ascii="Times New Roman" w:hAnsi="Times New Roman" w:cs="Times New Roman"/>
          <w:sz w:val="24"/>
          <w:szCs w:val="24"/>
        </w:rPr>
        <w:t>om deltog (134, alltså</w:t>
      </w:r>
      <w:r w:rsidR="00351B63">
        <w:rPr>
          <w:rFonts w:ascii="Times New Roman" w:hAnsi="Times New Roman" w:cs="Times New Roman"/>
          <w:sz w:val="24"/>
          <w:szCs w:val="24"/>
        </w:rPr>
        <w:t xml:space="preserve"> en svarsfrekvens på</w:t>
      </w:r>
      <w:r w:rsidR="009B6733">
        <w:rPr>
          <w:rFonts w:ascii="Times New Roman" w:hAnsi="Times New Roman" w:cs="Times New Roman"/>
          <w:sz w:val="24"/>
          <w:szCs w:val="24"/>
        </w:rPr>
        <w:t xml:space="preserve"> 23</w:t>
      </w:r>
      <w:r w:rsidR="00351B63">
        <w:rPr>
          <w:rFonts w:ascii="Times New Roman" w:hAnsi="Times New Roman" w:cs="Times New Roman"/>
          <w:sz w:val="24"/>
          <w:szCs w:val="24"/>
        </w:rPr>
        <w:t> </w:t>
      </w:r>
      <w:r w:rsidR="009B6733">
        <w:rPr>
          <w:rFonts w:ascii="Times New Roman" w:hAnsi="Times New Roman" w:cs="Times New Roman"/>
          <w:sz w:val="24"/>
          <w:szCs w:val="24"/>
        </w:rPr>
        <w:t xml:space="preserve">%) uppgav en rad olika skäl till varför </w:t>
      </w:r>
      <w:r w:rsidR="00351B63">
        <w:rPr>
          <w:rFonts w:ascii="Times New Roman" w:hAnsi="Times New Roman" w:cs="Times New Roman"/>
          <w:sz w:val="24"/>
          <w:szCs w:val="24"/>
        </w:rPr>
        <w:t>de</w:t>
      </w:r>
      <w:r w:rsidR="009B6733">
        <w:rPr>
          <w:rFonts w:ascii="Times New Roman" w:hAnsi="Times New Roman" w:cs="Times New Roman"/>
          <w:sz w:val="24"/>
          <w:szCs w:val="24"/>
        </w:rPr>
        <w:t xml:space="preserve"> inte vill dela med sig av sin kod.</w:t>
      </w:r>
      <w:r w:rsidR="004400BF">
        <w:rPr>
          <w:rFonts w:ascii="Times New Roman" w:hAnsi="Times New Roman" w:cs="Times New Roman"/>
          <w:sz w:val="24"/>
          <w:szCs w:val="24"/>
        </w:rPr>
        <w:t xml:space="preserve"> </w:t>
      </w:r>
      <w:r w:rsidR="009B6733">
        <w:rPr>
          <w:rFonts w:ascii="Times New Roman" w:hAnsi="Times New Roman" w:cs="Times New Roman"/>
          <w:sz w:val="24"/>
          <w:szCs w:val="24"/>
        </w:rPr>
        <w:t xml:space="preserve">Nästan samtliga (82%) </w:t>
      </w:r>
      <w:r w:rsidR="004400BF">
        <w:rPr>
          <w:rFonts w:ascii="Times New Roman" w:hAnsi="Times New Roman" w:cs="Times New Roman"/>
          <w:sz w:val="24"/>
          <w:szCs w:val="24"/>
        </w:rPr>
        <w:t xml:space="preserve"> uppger att de avstår från att dela med sig eftersom det är för tidskrävande att få koden i presentabelt skick. Enligt Stodden (2010) är många dessutom bekymrade öve</w:t>
      </w:r>
      <w:r w:rsidR="00541395">
        <w:rPr>
          <w:rFonts w:ascii="Times New Roman" w:hAnsi="Times New Roman" w:cs="Times New Roman"/>
          <w:sz w:val="24"/>
          <w:szCs w:val="24"/>
        </w:rPr>
        <w:t xml:space="preserve">r att </w:t>
      </w:r>
      <w:r w:rsidR="009B6733">
        <w:rPr>
          <w:rFonts w:ascii="Times New Roman" w:hAnsi="Times New Roman" w:cs="Times New Roman"/>
          <w:sz w:val="24"/>
          <w:szCs w:val="24"/>
        </w:rPr>
        <w:t xml:space="preserve">det kommer att kräva mycket tid att svara på frågor från dem som vill använda koden (54%), och många är oroliga för att </w:t>
      </w:r>
      <w:r w:rsidR="00541395">
        <w:rPr>
          <w:rFonts w:ascii="Times New Roman" w:hAnsi="Times New Roman" w:cs="Times New Roman"/>
          <w:sz w:val="24"/>
          <w:szCs w:val="24"/>
        </w:rPr>
        <w:t xml:space="preserve">inte bli citerade på ett korrekt sätt </w:t>
      </w:r>
      <w:r w:rsidR="009B6733">
        <w:rPr>
          <w:rFonts w:ascii="Times New Roman" w:hAnsi="Times New Roman" w:cs="Times New Roman"/>
          <w:sz w:val="24"/>
          <w:szCs w:val="24"/>
        </w:rPr>
        <w:t xml:space="preserve">(47%). Andra svar som förekom var t.ex. att konkurrenter kan dra fördel av koden, eller att </w:t>
      </w:r>
      <w:r w:rsidR="00351B63">
        <w:rPr>
          <w:rFonts w:ascii="Times New Roman" w:hAnsi="Times New Roman" w:cs="Times New Roman"/>
          <w:sz w:val="24"/>
          <w:szCs w:val="24"/>
        </w:rPr>
        <w:t xml:space="preserve">det endast är möjligt att ladda upp ett begränsat antal filer till vissa </w:t>
      </w:r>
      <w:r w:rsidR="009B6733">
        <w:rPr>
          <w:rFonts w:ascii="Times New Roman" w:hAnsi="Times New Roman" w:cs="Times New Roman"/>
          <w:sz w:val="24"/>
          <w:szCs w:val="24"/>
        </w:rPr>
        <w:t>hemsidor.</w:t>
      </w:r>
    </w:p>
    <w:p w14:paraId="1A6BFB4D" w14:textId="77777777" w:rsidR="00071BA3" w:rsidRDefault="00071BA3" w:rsidP="00373B70">
      <w:pPr>
        <w:rPr>
          <w:rFonts w:ascii="Times New Roman" w:hAnsi="Times New Roman" w:cs="Times New Roman"/>
          <w:sz w:val="24"/>
          <w:szCs w:val="24"/>
        </w:rPr>
      </w:pPr>
    </w:p>
    <w:p w14:paraId="3B946B1A" w14:textId="77777777" w:rsidR="00B764F0" w:rsidRDefault="00EE78A3" w:rsidP="00373B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Andra lösningar</w:t>
      </w:r>
    </w:p>
    <w:p w14:paraId="19482823" w14:textId="5A403044" w:rsidR="00B764F0" w:rsidRPr="00313DFD" w:rsidRDefault="00313DFD" w:rsidP="000D5A9A">
      <w:pPr>
        <w:pStyle w:val="NormalWeb"/>
        <w:spacing w:before="0" w:beforeAutospacing="0" w:after="0" w:afterAutospacing="0"/>
      </w:pPr>
      <w:r w:rsidRPr="00EE78A3">
        <w:t xml:space="preserve">Det finns </w:t>
      </w:r>
      <w:r w:rsidR="00EE78A3">
        <w:t xml:space="preserve">några ytterligare alternativ </w:t>
      </w:r>
      <w:r w:rsidR="00773014">
        <w:t>om man inte vill använda ett VCS</w:t>
      </w:r>
      <w:r w:rsidRPr="00EE78A3">
        <w:t>.</w:t>
      </w:r>
      <w:r w:rsidR="00EE78A3">
        <w:t xml:space="preserve"> Gemensamt för dessa är att de tydligt kopplar kod till en specifik </w:t>
      </w:r>
      <w:r w:rsidR="00773014">
        <w:t>text</w:t>
      </w:r>
      <w:r w:rsidR="003E1840">
        <w:t>,</w:t>
      </w:r>
      <w:r w:rsidR="00B47C87">
        <w:t xml:space="preserve"> och att de</w:t>
      </w:r>
      <w:r w:rsidR="003E1840">
        <w:t xml:space="preserve"> </w:t>
      </w:r>
      <w:r w:rsidR="00B47C87">
        <w:t xml:space="preserve">ställer </w:t>
      </w:r>
      <w:r w:rsidR="00773014">
        <w:t>höga krav</w:t>
      </w:r>
      <w:r w:rsidR="00B47C87">
        <w:t xml:space="preserve"> på färdigheter i programmering</w:t>
      </w:r>
      <w:r w:rsidR="00EE78A3">
        <w:t>.</w:t>
      </w:r>
      <w:r w:rsidR="00B47C87">
        <w:t xml:space="preserve"> </w:t>
      </w:r>
      <w:r w:rsidRPr="00EE78A3">
        <w:t>Kitchin (2015) beskriver noggrant två metoder för att koppla ihop en artikel med dess data och kod. Den första metoden går ut på att</w:t>
      </w:r>
      <w:r w:rsidR="006901DA">
        <w:t xml:space="preserve"> </w:t>
      </w:r>
      <w:r w:rsidRPr="00EE78A3">
        <w:t>bifoga en s.k. "supporting information"-fil. Denna fil kan sedan öppnas i t.ex. Python</w:t>
      </w:r>
      <w:r w:rsidR="00EE78A3">
        <w:t>. Den andra metoden går</w:t>
      </w:r>
      <w:r w:rsidRPr="00EE78A3">
        <w:t xml:space="preserve"> ut på att data och kod integreras i </w:t>
      </w:r>
      <w:r w:rsidR="00882D8F">
        <w:t>tillhörande artikel (PDF-fil). Textf</w:t>
      </w:r>
      <w:r w:rsidRPr="00EE78A3">
        <w:t xml:space="preserve">ilen måste </w:t>
      </w:r>
      <w:r w:rsidR="00077ADE">
        <w:t xml:space="preserve">då </w:t>
      </w:r>
      <w:r w:rsidRPr="00EE78A3">
        <w:t>vara i s.k. "org-mode" och öppnas av en mjukvara som kallas EMAC.</w:t>
      </w:r>
      <w:r w:rsidR="00153F0E">
        <w:t xml:space="preserve"> </w:t>
      </w:r>
      <w:r w:rsidRPr="00EE78A3">
        <w:t>Johnson et al</w:t>
      </w:r>
      <w:r w:rsidR="00EE78A3">
        <w:t>.</w:t>
      </w:r>
      <w:r w:rsidRPr="00EE78A3">
        <w:t xml:space="preserve"> (2018) </w:t>
      </w:r>
      <w:r w:rsidR="00EE78A3">
        <w:t>föreslår</w:t>
      </w:r>
      <w:r w:rsidRPr="00EE78A3">
        <w:t xml:space="preserve"> något som kallas "executable documents" som är en del av ett särskilt</w:t>
      </w:r>
      <w:r w:rsidR="00EE78A3">
        <w:t xml:space="preserve"> VCS</w:t>
      </w:r>
      <w:r w:rsidRPr="00EE78A3">
        <w:t xml:space="preserve"> som kallas </w:t>
      </w:r>
      <w:r w:rsidR="00EE78A3">
        <w:t>”</w:t>
      </w:r>
      <w:r w:rsidRPr="00EE78A3">
        <w:t>MIMIC code repository</w:t>
      </w:r>
      <w:r w:rsidR="00EE78A3">
        <w:t xml:space="preserve">”. </w:t>
      </w:r>
      <w:r w:rsidR="00882D8F">
        <w:t xml:space="preserve">Till sist, </w:t>
      </w:r>
      <w:r w:rsidR="00EE78A3" w:rsidRPr="00EE78A3">
        <w:t xml:space="preserve">Stodden (2015) beskriver ett verktyg, </w:t>
      </w:r>
      <w:hyperlink r:id="rId9" w:history="1">
        <w:r w:rsidR="00EE78A3" w:rsidRPr="00EE78A3">
          <w:rPr>
            <w:rStyle w:val="Hyperlink"/>
          </w:rPr>
          <w:t>http://researchcompendia.science/</w:t>
        </w:r>
      </w:hyperlink>
      <w:r w:rsidR="00EE78A3" w:rsidRPr="00EE78A3">
        <w:t xml:space="preserve">, som kopplar samman </w:t>
      </w:r>
      <w:r w:rsidR="00882D8F">
        <w:t>artiklar</w:t>
      </w:r>
      <w:r w:rsidR="00EE78A3" w:rsidRPr="00EE78A3">
        <w:t xml:space="preserve"> med filer som innehåller all kod som använts för att genomföra studien ifråga.</w:t>
      </w:r>
    </w:p>
    <w:p w14:paraId="6A219671" w14:textId="77777777" w:rsidR="00E51338" w:rsidRPr="00184962" w:rsidRDefault="00E51338" w:rsidP="009364B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9560E4" w14:textId="0938DEC0" w:rsidR="009364B1" w:rsidRPr="009364B1" w:rsidRDefault="00153F0E" w:rsidP="0017290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Referenser</w:t>
      </w:r>
    </w:p>
    <w:p w14:paraId="0346FFD2" w14:textId="77777777" w:rsidR="00600B21" w:rsidRPr="00866D5A" w:rsidRDefault="00600B21" w:rsidP="00866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55D0C5FF" w14:textId="77777777" w:rsidR="00600B21" w:rsidRPr="00866D5A" w:rsidRDefault="00600B21" w:rsidP="00866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Bird, C.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, Rigby, P. C., Barr, E. T., Hamilton, D. J., German, D. M. and Devanbu, P. </w:t>
      </w: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(2009) ‘The promises and perils of mining git’, in </w:t>
      </w:r>
      <w:r w:rsidRPr="00866D5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sv-SE"/>
        </w:rPr>
        <w:t>Mining Software Repositories, 2009. MSR’09. 6th IEEE International Working Conference on</w:t>
      </w: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 IEEE, pp. 1–10.</w:t>
      </w:r>
    </w:p>
    <w:p w14:paraId="4548B602" w14:textId="77777777" w:rsidR="00600B21" w:rsidRPr="00866D5A" w:rsidRDefault="00600B21" w:rsidP="00866D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5A">
        <w:rPr>
          <w:rFonts w:ascii="Times New Roman" w:hAnsi="Times New Roman" w:cs="Times New Roman"/>
          <w:sz w:val="24"/>
          <w:szCs w:val="24"/>
          <w:lang w:val="en-US"/>
        </w:rPr>
        <w:t xml:space="preserve">Crook, S. M., Davison, A. P. and Plesser, H. E. (2013) ‘Learning from the Past: Approaches for Reproducibility in Computational Neuroscience’, in Bower, J. M. (ed.) </w:t>
      </w:r>
      <w:r w:rsidRPr="00866D5A">
        <w:rPr>
          <w:rFonts w:ascii="Times New Roman" w:hAnsi="Times New Roman" w:cs="Times New Roman"/>
          <w:i/>
          <w:iCs/>
          <w:sz w:val="24"/>
          <w:szCs w:val="24"/>
          <w:lang w:val="en-US"/>
        </w:rPr>
        <w:t>20 Years of Computational Neuroscience</w:t>
      </w:r>
      <w:r w:rsidRPr="00866D5A">
        <w:rPr>
          <w:rFonts w:ascii="Times New Roman" w:hAnsi="Times New Roman" w:cs="Times New Roman"/>
          <w:sz w:val="24"/>
          <w:szCs w:val="24"/>
          <w:lang w:val="en-US"/>
        </w:rPr>
        <w:t xml:space="preserve">. New York, NY: Springer New York (Springer Series in Computational Neuroscience), pp. 73–102. doi: </w:t>
      </w:r>
      <w:hyperlink r:id="rId10" w:history="1">
        <w:r w:rsidRPr="00866D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10.1007/978-1-4614-1424-7_4</w:t>
        </w:r>
      </w:hyperlink>
      <w:r w:rsidRPr="00866D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7B4A90" w14:textId="77777777" w:rsidR="00600B21" w:rsidRPr="00866D5A" w:rsidRDefault="00600B21" w:rsidP="00866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Gentzkow, M. and Shapiro, J. M. (2014) ‘Code and data for the social sciences: A practitioner’s guide’, </w:t>
      </w:r>
      <w:r w:rsidRPr="00866D5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sv-SE"/>
        </w:rPr>
        <w:t>Chicago, IL: University of Chicago</w:t>
      </w: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</w:p>
    <w:p w14:paraId="41E83600" w14:textId="77777777" w:rsidR="00600B21" w:rsidRPr="00866D5A" w:rsidRDefault="00600B21" w:rsidP="004D30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Hardie, A.</w:t>
      </w:r>
      <w:r w:rsidRPr="00866D5A">
        <w:rPr>
          <w:rFonts w:ascii="Times New Roman" w:hAnsi="Times New Roman" w:cs="Times New Roman"/>
          <w:sz w:val="24"/>
          <w:szCs w:val="24"/>
          <w:lang w:val="en-US"/>
        </w:rPr>
        <w:t xml:space="preserve"> (2014) ‘version control software | ESRC Centre for Corpus Approaches to Social Science (CASS)’. Available at: </w:t>
      </w:r>
      <w:hyperlink r:id="rId11" w:history="1">
        <w:r w:rsidRPr="00866D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http://cass.lancs.ac.uk/tag/version-control-software/</w:t>
        </w:r>
      </w:hyperlink>
      <w:r w:rsidRPr="00866D5A">
        <w:rPr>
          <w:rFonts w:ascii="Times New Roman" w:hAnsi="Times New Roman" w:cs="Times New Roman"/>
          <w:sz w:val="24"/>
          <w:szCs w:val="24"/>
          <w:lang w:val="en-US"/>
        </w:rPr>
        <w:t xml:space="preserve"> (Accessed: 31 January 2019).</w:t>
      </w:r>
    </w:p>
    <w:p w14:paraId="046C86FA" w14:textId="77777777" w:rsidR="00600B21" w:rsidRPr="00866D5A" w:rsidRDefault="00600B21" w:rsidP="00866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Johnson, A. E., Stone, D. J., Celi, L. A. and Pollard, T. J.</w:t>
      </w:r>
      <w:r w:rsidRPr="00866D5A">
        <w:rPr>
          <w:rFonts w:ascii="Times New Roman" w:hAnsi="Times New Roman" w:cs="Times New Roman"/>
          <w:sz w:val="24"/>
          <w:szCs w:val="24"/>
          <w:lang w:val="en-US"/>
        </w:rPr>
        <w:t xml:space="preserve"> (2018) ‘The MIMIC Code Repository: enabling reproducibility in critical care research’, </w:t>
      </w:r>
      <w:r w:rsidRPr="00866D5A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of the American Medical Informatics Association</w:t>
      </w:r>
      <w:r w:rsidRPr="00866D5A">
        <w:rPr>
          <w:rFonts w:ascii="Times New Roman" w:hAnsi="Times New Roman" w:cs="Times New Roman"/>
          <w:sz w:val="24"/>
          <w:szCs w:val="24"/>
          <w:lang w:val="en-US"/>
        </w:rPr>
        <w:t>, 25(1), pp. 32–3</w:t>
      </w:r>
      <w:bookmarkStart w:id="1" w:name="_GoBack"/>
      <w:bookmarkEnd w:id="1"/>
      <w:r w:rsidRPr="00866D5A">
        <w:rPr>
          <w:rFonts w:ascii="Times New Roman" w:hAnsi="Times New Roman" w:cs="Times New Roman"/>
          <w:sz w:val="24"/>
          <w:szCs w:val="24"/>
          <w:lang w:val="en-US"/>
        </w:rPr>
        <w:t xml:space="preserve">9. doi: </w:t>
      </w:r>
      <w:hyperlink r:id="rId12" w:history="1">
        <w:r w:rsidRPr="00866D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10.1093/jamia/ocx084</w:t>
        </w:r>
      </w:hyperlink>
      <w:r w:rsidRPr="00866D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82EAA7" w14:textId="77777777" w:rsidR="00600B21" w:rsidRPr="00866D5A" w:rsidRDefault="00600B21" w:rsidP="00866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lastRenderedPageBreak/>
        <w:t xml:space="preserve">Kiddle, S. J., Voyle, N. and Dobson, R. J. (2018) ‘A Blood Test for Alzheimer’s Disease: Progress, Challenges, and Recommendations’, </w:t>
      </w:r>
      <w:r w:rsidRPr="00866D5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sv-SE"/>
        </w:rPr>
        <w:t>Journal of Alzheimer’s Disease</w:t>
      </w: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, (Preprint), pp. 1–9.</w:t>
      </w:r>
    </w:p>
    <w:p w14:paraId="0370ED9A" w14:textId="77777777" w:rsidR="00600B21" w:rsidRPr="00866D5A" w:rsidRDefault="00600B21" w:rsidP="00866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Kitchin, J. R. (2015) </w:t>
      </w:r>
      <w:r w:rsidRPr="00866D5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sv-SE"/>
        </w:rPr>
        <w:t>Examples of effective data sharing in scientific publishing</w:t>
      </w: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 ACS Publications.</w:t>
      </w:r>
    </w:p>
    <w:p w14:paraId="1E57D3C3" w14:textId="77777777" w:rsidR="00600B21" w:rsidRPr="00184962" w:rsidRDefault="00600B21" w:rsidP="00866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Muşlu, K.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, Bird, C., Nagappan, N. and Czerwonka, J.</w:t>
      </w: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(2014) ‘Transition from centralized to decentralized version control systems: A case study on reasons, barriers, and outcomes’, in </w:t>
      </w:r>
      <w:r w:rsidRPr="00866D5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sv-SE"/>
        </w:rPr>
        <w:t>Proceedings of the 36th international conference on software engineering</w:t>
      </w: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. </w:t>
      </w:r>
      <w:r w:rsidRPr="0018496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ACM, pp. 334–344.</w:t>
      </w:r>
    </w:p>
    <w:p w14:paraId="2A6396C4" w14:textId="77777777" w:rsidR="00600B21" w:rsidRPr="00866D5A" w:rsidRDefault="00600B21" w:rsidP="00866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18496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Playford, C. J.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, Gayle, V., Connelly, R. and Gray, A. J. G.</w:t>
      </w:r>
      <w:r w:rsidRPr="0018496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(2016) ‘Administrative social science data: The challenge of reproducible research’, </w:t>
      </w:r>
      <w:r w:rsidRPr="00866D5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sv-SE"/>
        </w:rPr>
        <w:t>Big Data &amp; Society</w:t>
      </w: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, 3(2), p. 2053951716684143.</w:t>
      </w:r>
    </w:p>
    <w:p w14:paraId="499B9626" w14:textId="77777777" w:rsidR="00600B21" w:rsidRPr="00866D5A" w:rsidRDefault="00600B21" w:rsidP="009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Shamir, L.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, Wallin, J. F., Allen, A., Berriman, B., Teuben, P., Nemiroff, R. J., Mink, J., Hanisch, R. J. and DuPrie, K.</w:t>
      </w: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(2013) ‘Practices in source code sharing in astrophysics’, </w:t>
      </w:r>
      <w:r w:rsidRPr="00866D5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sv-SE"/>
        </w:rPr>
        <w:t>Astronomy and Computing</w:t>
      </w: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, 1, pp. 54–58. doi: </w:t>
      </w:r>
      <w:hyperlink r:id="rId13" w:history="1">
        <w:r w:rsidRPr="00866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sv-SE"/>
          </w:rPr>
          <w:t>10.1016/j.ascom.2013.04.001</w:t>
        </w:r>
      </w:hyperlink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</w:p>
    <w:p w14:paraId="70DC0B70" w14:textId="77777777" w:rsidR="00600B21" w:rsidRPr="00184962" w:rsidRDefault="00600B21" w:rsidP="00184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962">
        <w:rPr>
          <w:rFonts w:ascii="Times New Roman" w:hAnsi="Times New Roman" w:cs="Times New Roman"/>
          <w:sz w:val="24"/>
          <w:szCs w:val="24"/>
          <w:lang w:val="en-US"/>
        </w:rPr>
        <w:t xml:space="preserve">Stodden, V. (2010) ‘The Scientific Method in Practice: Reproducibility in the Computational Sciences’, </w:t>
      </w:r>
      <w:r w:rsidRPr="00184962">
        <w:rPr>
          <w:rFonts w:ascii="Times New Roman" w:hAnsi="Times New Roman" w:cs="Times New Roman"/>
          <w:i/>
          <w:iCs/>
          <w:sz w:val="24"/>
          <w:szCs w:val="24"/>
          <w:lang w:val="en-US"/>
        </w:rPr>
        <w:t>SSRN Electronic Journal</w:t>
      </w:r>
      <w:r w:rsidRPr="00184962">
        <w:rPr>
          <w:rFonts w:ascii="Times New Roman" w:hAnsi="Times New Roman" w:cs="Times New Roman"/>
          <w:sz w:val="24"/>
          <w:szCs w:val="24"/>
          <w:lang w:val="en-US"/>
        </w:rPr>
        <w:t xml:space="preserve">. doi: </w:t>
      </w:r>
      <w:hyperlink r:id="rId14" w:history="1">
        <w:r w:rsidRPr="0018496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10.2139/ssrn.1550193</w:t>
        </w:r>
      </w:hyperlink>
      <w:r w:rsidRPr="001849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AFCD82" w14:textId="77777777" w:rsidR="00600B21" w:rsidRPr="00866D5A" w:rsidRDefault="00600B21" w:rsidP="00866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Stodden, V. (2015) ‘Reproducing statistical results’, </w:t>
      </w:r>
      <w:r w:rsidRPr="00866D5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sv-SE"/>
        </w:rPr>
        <w:t>Annual Review of Statistics and Its Application</w:t>
      </w:r>
      <w:r w:rsidRPr="00866D5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, 2, pp. 1–19.</w:t>
      </w:r>
    </w:p>
    <w:p w14:paraId="276BDDF4" w14:textId="77777777" w:rsidR="00600B21" w:rsidRPr="008C328B" w:rsidRDefault="00600B21" w:rsidP="008C3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962">
        <w:rPr>
          <w:rFonts w:ascii="Times New Roman" w:hAnsi="Times New Roman" w:cs="Times New Roman"/>
          <w:sz w:val="24"/>
          <w:szCs w:val="24"/>
          <w:lang w:val="en-US"/>
        </w:rPr>
        <w:t xml:space="preserve">Stodden, V. and Miguez, S. (2014) ‘Best Practices for Computational Science: Software Infrastructure and Environments for Reproducible and Extensible Research’, </w:t>
      </w:r>
      <w:r w:rsidRPr="00184962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of Open Research Software</w:t>
      </w:r>
      <w:r w:rsidRPr="00184962">
        <w:rPr>
          <w:rFonts w:ascii="Times New Roman" w:hAnsi="Times New Roman" w:cs="Times New Roman"/>
          <w:sz w:val="24"/>
          <w:szCs w:val="24"/>
          <w:lang w:val="en-US"/>
        </w:rPr>
        <w:t xml:space="preserve">, 2(1), p. e21. doi: </w:t>
      </w:r>
      <w:hyperlink r:id="rId15" w:history="1">
        <w:r w:rsidRPr="0018496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10.5334/jors.ay</w:t>
        </w:r>
      </w:hyperlink>
      <w:r w:rsidRPr="001849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2E986E" w14:textId="77777777" w:rsidR="00600B21" w:rsidRPr="00BE1475" w:rsidRDefault="00600B21" w:rsidP="00BE14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69CE">
        <w:rPr>
          <w:rFonts w:ascii="Times New Roman" w:hAnsi="Times New Roman" w:cs="Times New Roman"/>
          <w:sz w:val="24"/>
          <w:szCs w:val="24"/>
          <w:lang w:val="en-US"/>
        </w:rPr>
        <w:t>Van den Eynden, V., Knight, G., Vlad, A., Radler, B., Tenopir, C., Leon, D., Manista, F., Whitworth, J.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Corti, L.</w:t>
      </w:r>
      <w:r w:rsidRPr="00096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475">
        <w:rPr>
          <w:rFonts w:ascii="Times New Roman" w:hAnsi="Times New Roman" w:cs="Times New Roman"/>
          <w:sz w:val="24"/>
          <w:szCs w:val="24"/>
          <w:lang w:val="en-US"/>
        </w:rPr>
        <w:t xml:space="preserve">(2016) ‘Survey of Wellcome researchers and their attitudes to open research’. doi: </w:t>
      </w:r>
      <w:hyperlink r:id="rId16" w:history="1">
        <w:r w:rsidRPr="00BE147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10.6084/m9.figshare.4055448.v1</w:t>
        </w:r>
      </w:hyperlink>
      <w:r w:rsidRPr="00BE14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9A960B" w14:textId="77777777" w:rsidR="00600B21" w:rsidRPr="00866D5A" w:rsidRDefault="00600B21" w:rsidP="00866D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5A">
        <w:rPr>
          <w:rFonts w:ascii="Times New Roman" w:hAnsi="Times New Roman" w:cs="Times New Roman"/>
          <w:sz w:val="24"/>
          <w:szCs w:val="24"/>
          <w:lang w:val="en-US"/>
        </w:rPr>
        <w:t xml:space="preserve">Vandewalle, P. (2012) ‘Code Sharing Is Associated with Research Impact in Image Processing’, </w:t>
      </w:r>
      <w:r w:rsidRPr="00866D5A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Computing in Science &amp; Engineering</w:t>
      </w:r>
      <w:r w:rsidRPr="00866D5A">
        <w:rPr>
          <w:rFonts w:ascii="Times New Roman" w:hAnsi="Times New Roman" w:cs="Times New Roman"/>
          <w:sz w:val="24"/>
          <w:szCs w:val="24"/>
          <w:lang w:val="en-US"/>
        </w:rPr>
        <w:t xml:space="preserve">, 14(4), pp. 42–47. doi: </w:t>
      </w:r>
      <w:hyperlink r:id="rId17" w:history="1">
        <w:r w:rsidRPr="00866D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10.1109/MCSE.2012.63</w:t>
        </w:r>
      </w:hyperlink>
      <w:r w:rsidRPr="00866D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7AF4FF" w14:textId="77777777" w:rsidR="00600B21" w:rsidRPr="009364B1" w:rsidRDefault="00600B21" w:rsidP="00373B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5A">
        <w:rPr>
          <w:rFonts w:ascii="Times New Roman" w:hAnsi="Times New Roman" w:cs="Times New Roman"/>
          <w:sz w:val="24"/>
          <w:szCs w:val="24"/>
          <w:lang w:val="en-US"/>
        </w:rPr>
        <w:t>Wilson, 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Aruliah, D. A., Brown, C. T., Chue Hong, N. P., Davis, M., Guy, R. T., Haddock, S. H. D., Huff, K. D., Mitchell, I. M., Plumbley, M. D., Waugh, B., White, E. P. and Wilson, P. </w:t>
      </w:r>
      <w:r w:rsidRPr="00866D5A">
        <w:rPr>
          <w:rFonts w:ascii="Times New Roman" w:hAnsi="Times New Roman" w:cs="Times New Roman"/>
          <w:sz w:val="24"/>
          <w:szCs w:val="24"/>
          <w:lang w:val="en-US"/>
        </w:rPr>
        <w:t xml:space="preserve">(2014) ‘Best Practices for Scientific Computing’, </w:t>
      </w:r>
      <w:r w:rsidRPr="00866D5A">
        <w:rPr>
          <w:rFonts w:ascii="Times New Roman" w:hAnsi="Times New Roman" w:cs="Times New Roman"/>
          <w:i/>
          <w:iCs/>
          <w:sz w:val="24"/>
          <w:szCs w:val="24"/>
          <w:lang w:val="en-US"/>
        </w:rPr>
        <w:t>PLOS Biology</w:t>
      </w:r>
      <w:r w:rsidRPr="00866D5A">
        <w:rPr>
          <w:rFonts w:ascii="Times New Roman" w:hAnsi="Times New Roman" w:cs="Times New Roman"/>
          <w:sz w:val="24"/>
          <w:szCs w:val="24"/>
          <w:lang w:val="en-US"/>
        </w:rPr>
        <w:t xml:space="preserve">, 12(1), p. e1001745. doi: </w:t>
      </w:r>
      <w:hyperlink r:id="rId18" w:history="1">
        <w:r w:rsidRPr="00866D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10.1371/journal.pbio.1001745</w:t>
        </w:r>
      </w:hyperlink>
      <w:r w:rsidRPr="00866D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0C23C4" w14:textId="2EB2BB94" w:rsidR="008C328B" w:rsidRPr="003B54EB" w:rsidRDefault="008C328B" w:rsidP="008C328B">
      <w:pPr>
        <w:pStyle w:val="Caption"/>
        <w:keepNext/>
        <w:rPr>
          <w:lang w:val="en-US"/>
        </w:rPr>
      </w:pPr>
    </w:p>
    <w:p w14:paraId="6393C7F5" w14:textId="376AF552" w:rsidR="00D15F6B" w:rsidRDefault="00D15F6B" w:rsidP="00D15F6B">
      <w:pPr>
        <w:pStyle w:val="Caption"/>
        <w:keepNext/>
        <w:rPr>
          <w:lang w:val="en-US"/>
        </w:rPr>
      </w:pPr>
    </w:p>
    <w:p w14:paraId="56C4FAD5" w14:textId="158D7281" w:rsidR="008C328B" w:rsidRPr="00BA30F2" w:rsidRDefault="008C328B" w:rsidP="008C328B">
      <w:pPr>
        <w:pStyle w:val="Caption"/>
        <w:keepNext/>
        <w:framePr w:hSpace="141" w:wrap="around" w:vAnchor="text" w:hAnchor="margin" w:y="308"/>
        <w:rPr>
          <w:lang w:val="en-US"/>
        </w:rPr>
      </w:pPr>
    </w:p>
    <w:p w14:paraId="7F134A0D" w14:textId="6D28EC04" w:rsidR="0048531F" w:rsidRPr="00BA30F2" w:rsidRDefault="0048531F" w:rsidP="004A0E4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5F33C2E" w14:textId="415C9A11" w:rsidR="00272638" w:rsidRPr="00BA30F2" w:rsidRDefault="00272638" w:rsidP="004A0E4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88F47D5" w14:textId="4BC37F0F" w:rsidR="00272638" w:rsidRPr="00BA30F2" w:rsidRDefault="00272638" w:rsidP="004A0E4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8DB5836" w14:textId="17993948" w:rsidR="000B32FD" w:rsidRPr="00BA30F2" w:rsidRDefault="000B32FD" w:rsidP="000B32FD">
      <w:pPr>
        <w:pStyle w:val="Caption"/>
        <w:keepNext/>
        <w:rPr>
          <w:lang w:val="en-US"/>
        </w:rPr>
      </w:pPr>
    </w:p>
    <w:p w14:paraId="3D2DD624" w14:textId="77777777" w:rsidR="00D15F6B" w:rsidRPr="00BA30F2" w:rsidRDefault="00D15F6B" w:rsidP="00D15F6B">
      <w:pPr>
        <w:pStyle w:val="Caption"/>
        <w:keepNext/>
        <w:rPr>
          <w:lang w:val="en-US"/>
        </w:rPr>
      </w:pPr>
    </w:p>
    <w:p w14:paraId="2D02F772" w14:textId="77777777" w:rsidR="00D15F6B" w:rsidRPr="00BA30F2" w:rsidRDefault="00D15F6B" w:rsidP="00D15F6B">
      <w:pPr>
        <w:pStyle w:val="Caption"/>
        <w:keepNext/>
        <w:rPr>
          <w:lang w:val="en-US"/>
        </w:rPr>
      </w:pPr>
    </w:p>
    <w:p w14:paraId="349B6E41" w14:textId="77777777" w:rsidR="00D15F6B" w:rsidRPr="00BA30F2" w:rsidRDefault="00D15F6B" w:rsidP="00D15F6B">
      <w:pPr>
        <w:pStyle w:val="Caption"/>
        <w:keepNext/>
        <w:rPr>
          <w:lang w:val="en-US"/>
        </w:rPr>
      </w:pPr>
    </w:p>
    <w:p w14:paraId="79AA0783" w14:textId="77777777" w:rsidR="00D15F6B" w:rsidRPr="00BA30F2" w:rsidRDefault="00D15F6B" w:rsidP="00D15F6B">
      <w:pPr>
        <w:pStyle w:val="Caption"/>
        <w:keepNext/>
        <w:rPr>
          <w:lang w:val="en-US"/>
        </w:rPr>
      </w:pPr>
    </w:p>
    <w:p w14:paraId="262BF7C6" w14:textId="731522FA" w:rsidR="00D15F6B" w:rsidRDefault="00D15F6B" w:rsidP="00D15F6B">
      <w:pPr>
        <w:pStyle w:val="Caption"/>
        <w:keepNext/>
      </w:pPr>
      <w:r>
        <w:t xml:space="preserve">Tabell </w:t>
      </w:r>
      <w:fldSimple w:instr=" SEQ Tabell \* ARABIC ">
        <w:r>
          <w:rPr>
            <w:noProof/>
          </w:rPr>
          <w:t>1</w:t>
        </w:r>
      </w:fldSimple>
      <w:r>
        <w:t xml:space="preserve">: </w:t>
      </w:r>
      <w:r w:rsidRPr="00361DB7">
        <w:t>Sammanställning av litteratursökningar i databaser. Datum för sökning, sökord och antal träffar redovisas tillsammans med utvalda publikationer för varje sökning. I tabellen redovisas ej publikationer som valts ut efter genomläsning av referenslistor til</w:t>
      </w:r>
      <w:r>
        <w:t>l redan utvalda publikationer.</w:t>
      </w:r>
    </w:p>
    <w:tbl>
      <w:tblPr>
        <w:tblStyle w:val="TableGrid"/>
        <w:tblpPr w:leftFromText="142" w:rightFromText="142" w:topFromText="57" w:bottomFromText="57" w:vertAnchor="page" w:horzAnchor="margin" w:tblpY="4560"/>
        <w:tblW w:w="0" w:type="auto"/>
        <w:tblLayout w:type="fixed"/>
        <w:tblLook w:val="04A0" w:firstRow="1" w:lastRow="0" w:firstColumn="1" w:lastColumn="0" w:noHBand="0" w:noVBand="1"/>
        <w:tblCaption w:val="Tabell 1:"/>
        <w:tblDescription w:val="Sammanställning av litteratursökningar i databaser. Datum för sökning, sökord och antal träffar redovisas tillsammans med utvalda publikationer för varje sökning. I tabellen redovisas ej publikationer som valts ut efter genomläsning av referenslistor hos redan utvalda publikationer."/>
      </w:tblPr>
      <w:tblGrid>
        <w:gridCol w:w="1271"/>
        <w:gridCol w:w="1560"/>
        <w:gridCol w:w="2543"/>
        <w:gridCol w:w="1004"/>
        <w:gridCol w:w="2638"/>
      </w:tblGrid>
      <w:tr w:rsidR="00030D36" w:rsidRPr="008C328B" w14:paraId="61794409" w14:textId="77777777" w:rsidTr="00030D36">
        <w:tc>
          <w:tcPr>
            <w:tcW w:w="1271" w:type="dxa"/>
            <w:vAlign w:val="center"/>
          </w:tcPr>
          <w:p w14:paraId="7CBB9279" w14:textId="77777777" w:rsidR="00030D36" w:rsidRPr="008C328B" w:rsidRDefault="00030D36" w:rsidP="0017716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C328B">
              <w:rPr>
                <w:rFonts w:ascii="Calibri" w:hAnsi="Calibri" w:cs="Calibri"/>
                <w:b/>
                <w:color w:val="000000"/>
              </w:rPr>
              <w:t>Datum</w:t>
            </w:r>
          </w:p>
        </w:tc>
        <w:tc>
          <w:tcPr>
            <w:tcW w:w="1560" w:type="dxa"/>
            <w:vAlign w:val="center"/>
          </w:tcPr>
          <w:p w14:paraId="42EF3779" w14:textId="77777777" w:rsidR="00030D36" w:rsidRPr="008C328B" w:rsidRDefault="00030D36" w:rsidP="0017716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C328B">
              <w:rPr>
                <w:rFonts w:ascii="Calibri" w:hAnsi="Calibri" w:cs="Calibri"/>
                <w:b/>
                <w:color w:val="000000"/>
              </w:rPr>
              <w:t>Databas</w:t>
            </w:r>
          </w:p>
        </w:tc>
        <w:tc>
          <w:tcPr>
            <w:tcW w:w="2543" w:type="dxa"/>
            <w:vAlign w:val="center"/>
          </w:tcPr>
          <w:p w14:paraId="6E2FFF2F" w14:textId="426DF05D" w:rsidR="00030D36" w:rsidRPr="008C328B" w:rsidRDefault="00030D36" w:rsidP="000B32F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C328B">
              <w:rPr>
                <w:rFonts w:ascii="Calibri" w:hAnsi="Calibri" w:cs="Calibri"/>
                <w:b/>
                <w:color w:val="000000"/>
              </w:rPr>
              <w:t>Sök</w:t>
            </w:r>
            <w:r w:rsidR="000B32FD">
              <w:rPr>
                <w:rFonts w:ascii="Calibri" w:hAnsi="Calibri" w:cs="Calibri"/>
                <w:b/>
                <w:color w:val="000000"/>
              </w:rPr>
              <w:t>ning</w:t>
            </w:r>
          </w:p>
        </w:tc>
        <w:tc>
          <w:tcPr>
            <w:tcW w:w="1004" w:type="dxa"/>
            <w:vAlign w:val="center"/>
          </w:tcPr>
          <w:p w14:paraId="425DB34C" w14:textId="77777777" w:rsidR="00030D36" w:rsidRPr="008C328B" w:rsidRDefault="00030D36" w:rsidP="0017716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C328B">
              <w:rPr>
                <w:rFonts w:ascii="Calibri" w:hAnsi="Calibri" w:cs="Calibri"/>
                <w:b/>
                <w:color w:val="000000"/>
              </w:rPr>
              <w:t>Antal träffar</w:t>
            </w:r>
          </w:p>
        </w:tc>
        <w:tc>
          <w:tcPr>
            <w:tcW w:w="2638" w:type="dxa"/>
            <w:vAlign w:val="center"/>
          </w:tcPr>
          <w:p w14:paraId="1FB442F4" w14:textId="77777777" w:rsidR="00030D36" w:rsidRPr="008C328B" w:rsidRDefault="00030D36" w:rsidP="0017716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C328B">
              <w:rPr>
                <w:rFonts w:ascii="Calibri" w:hAnsi="Calibri" w:cs="Calibri"/>
                <w:b/>
                <w:color w:val="000000"/>
              </w:rPr>
              <w:t xml:space="preserve">Utvalda </w:t>
            </w:r>
            <w:r>
              <w:rPr>
                <w:rFonts w:ascii="Calibri" w:hAnsi="Calibri" w:cs="Calibri"/>
                <w:b/>
                <w:color w:val="000000"/>
              </w:rPr>
              <w:t>publikationer</w:t>
            </w:r>
          </w:p>
        </w:tc>
      </w:tr>
      <w:tr w:rsidR="000B32FD" w:rsidRPr="008C328B" w14:paraId="5C1FC560" w14:textId="77777777" w:rsidTr="00030D36">
        <w:trPr>
          <w:trHeight w:val="859"/>
        </w:trPr>
        <w:tc>
          <w:tcPr>
            <w:tcW w:w="1271" w:type="dxa"/>
            <w:vMerge w:val="restart"/>
            <w:vAlign w:val="center"/>
          </w:tcPr>
          <w:p w14:paraId="0433EC5C" w14:textId="125AFC7A" w:rsidR="000B32FD" w:rsidRDefault="000B32FD" w:rsidP="00030D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2019-08-22</w:t>
            </w:r>
          </w:p>
        </w:tc>
        <w:tc>
          <w:tcPr>
            <w:tcW w:w="1560" w:type="dxa"/>
            <w:vMerge w:val="restart"/>
            <w:vAlign w:val="center"/>
          </w:tcPr>
          <w:p w14:paraId="56FF25CA" w14:textId="2BDF4DEB" w:rsidR="000B32FD" w:rsidRPr="008C328B" w:rsidRDefault="000B32FD" w:rsidP="000B32FD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8C328B">
              <w:rPr>
                <w:rFonts w:ascii="Calibri" w:hAnsi="Calibri" w:cs="Calibri"/>
                <w:i/>
                <w:color w:val="000000"/>
              </w:rPr>
              <w:t>Google Scholar</w:t>
            </w:r>
          </w:p>
        </w:tc>
        <w:tc>
          <w:tcPr>
            <w:tcW w:w="2543" w:type="dxa"/>
            <w:vAlign w:val="center"/>
          </w:tcPr>
          <w:p w14:paraId="1559A235" w14:textId="77777777" w:rsidR="000B32FD" w:rsidRPr="00030D36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</w:pPr>
            <w:r w:rsidRPr="00030D36"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  <w:t>"data sharing" AND "syntax sharing" AND "statistical analysis"</w:t>
            </w:r>
          </w:p>
        </w:tc>
        <w:tc>
          <w:tcPr>
            <w:tcW w:w="1004" w:type="dxa"/>
            <w:vAlign w:val="center"/>
          </w:tcPr>
          <w:p w14:paraId="2AB08D58" w14:textId="77777777" w:rsidR="000B32FD" w:rsidRPr="008C328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8C328B">
              <w:rPr>
                <w:rFonts w:ascii="Calibri" w:hAnsi="Calibri" w:cs="Calibri"/>
                <w:i/>
                <w:color w:val="000000"/>
              </w:rPr>
              <w:t>4</w:t>
            </w:r>
          </w:p>
        </w:tc>
        <w:tc>
          <w:tcPr>
            <w:tcW w:w="2638" w:type="dxa"/>
            <w:vAlign w:val="center"/>
          </w:tcPr>
          <w:p w14:paraId="522B2463" w14:textId="77777777" w:rsidR="000B32FD" w:rsidRPr="008C328B" w:rsidRDefault="000B32FD" w:rsidP="0017716D">
            <w:pPr>
              <w:spacing w:after="240"/>
              <w:jc w:val="center"/>
              <w:rPr>
                <w:rFonts w:ascii="Calibri" w:hAnsi="Calibri" w:cs="Calibri"/>
                <w:i/>
                <w:color w:val="000000"/>
                <w:sz w:val="18"/>
                <w:szCs w:val="16"/>
              </w:rPr>
            </w:pPr>
            <w:r w:rsidRPr="008C328B">
              <w:rPr>
                <w:rFonts w:ascii="Calibri" w:hAnsi="Calibri" w:cs="Calibri"/>
                <w:i/>
                <w:color w:val="000000"/>
                <w:sz w:val="18"/>
                <w:szCs w:val="16"/>
              </w:rPr>
              <w:t>Playford et al. (2016)</w:t>
            </w:r>
          </w:p>
        </w:tc>
      </w:tr>
      <w:tr w:rsidR="000B32FD" w:rsidRPr="008C328B" w14:paraId="4340FEB1" w14:textId="77777777" w:rsidTr="00030D36">
        <w:trPr>
          <w:trHeight w:val="985"/>
        </w:trPr>
        <w:tc>
          <w:tcPr>
            <w:tcW w:w="1271" w:type="dxa"/>
            <w:vMerge/>
            <w:vAlign w:val="center"/>
          </w:tcPr>
          <w:p w14:paraId="49E3E4CB" w14:textId="3D263D8E" w:rsidR="000B32FD" w:rsidRDefault="000B32FD" w:rsidP="00D55C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vAlign w:val="center"/>
          </w:tcPr>
          <w:p w14:paraId="46CD0F52" w14:textId="76DD9369" w:rsidR="000B32FD" w:rsidRPr="008C328B" w:rsidRDefault="000B32FD" w:rsidP="00CD181B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</w:p>
        </w:tc>
        <w:tc>
          <w:tcPr>
            <w:tcW w:w="2543" w:type="dxa"/>
            <w:vAlign w:val="center"/>
          </w:tcPr>
          <w:p w14:paraId="43D192E2" w14:textId="77777777" w:rsidR="000B32FD" w:rsidRPr="00030D36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</w:pPr>
            <w:r w:rsidRPr="00030D36"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  <w:t>"research code" AND "code sharing"</w:t>
            </w:r>
          </w:p>
        </w:tc>
        <w:tc>
          <w:tcPr>
            <w:tcW w:w="1004" w:type="dxa"/>
            <w:vAlign w:val="center"/>
          </w:tcPr>
          <w:p w14:paraId="59FCB6A0" w14:textId="77777777" w:rsidR="000B32FD" w:rsidRPr="008C328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38</w:t>
            </w:r>
          </w:p>
        </w:tc>
        <w:tc>
          <w:tcPr>
            <w:tcW w:w="2638" w:type="dxa"/>
            <w:vAlign w:val="center"/>
          </w:tcPr>
          <w:p w14:paraId="74BE4A9A" w14:textId="39B8BB48" w:rsidR="000B32FD" w:rsidRPr="008C328B" w:rsidRDefault="000B32FD" w:rsidP="0017716D">
            <w:pPr>
              <w:spacing w:after="240"/>
              <w:jc w:val="center"/>
              <w:rPr>
                <w:rFonts w:ascii="Calibri" w:hAnsi="Calibri" w:cs="Calibri"/>
                <w:i/>
                <w:color w:val="000000"/>
                <w:sz w:val="18"/>
                <w:szCs w:val="16"/>
              </w:rPr>
            </w:pPr>
            <w:r w:rsidRPr="008C328B">
              <w:rPr>
                <w:rFonts w:ascii="Calibri" w:hAnsi="Calibri" w:cs="Calibri"/>
                <w:i/>
                <w:color w:val="000000"/>
                <w:sz w:val="18"/>
                <w:szCs w:val="16"/>
              </w:rPr>
              <w:t>Kiddle et al. (2018</w:t>
            </w:r>
            <w:r>
              <w:rPr>
                <w:rFonts w:ascii="Calibri" w:hAnsi="Calibri" w:cs="Calibri"/>
                <w:i/>
                <w:color w:val="000000"/>
                <w:sz w:val="18"/>
                <w:szCs w:val="16"/>
              </w:rPr>
              <w:t>)</w:t>
            </w:r>
            <w:r>
              <w:rPr>
                <w:rFonts w:ascii="Calibri" w:hAnsi="Calibri" w:cs="Calibri"/>
                <w:i/>
                <w:color w:val="000000"/>
                <w:sz w:val="18"/>
                <w:szCs w:val="16"/>
              </w:rPr>
              <w:br/>
              <w:t>Van den Eynden et al. (2016)</w:t>
            </w:r>
            <w:r w:rsidRPr="008C328B">
              <w:rPr>
                <w:rFonts w:ascii="Calibri" w:hAnsi="Calibri" w:cs="Calibri"/>
                <w:i/>
                <w:color w:val="000000"/>
                <w:sz w:val="18"/>
                <w:szCs w:val="16"/>
              </w:rPr>
              <w:br/>
              <w:t>Stodden (2015)</w:t>
            </w:r>
          </w:p>
        </w:tc>
      </w:tr>
      <w:tr w:rsidR="000B32FD" w:rsidRPr="008C328B" w14:paraId="61D2449A" w14:textId="77777777" w:rsidTr="00030D36">
        <w:tc>
          <w:tcPr>
            <w:tcW w:w="1271" w:type="dxa"/>
            <w:vMerge/>
            <w:vAlign w:val="center"/>
          </w:tcPr>
          <w:p w14:paraId="2F7792CF" w14:textId="6C6516CD" w:rsidR="000B32FD" w:rsidRDefault="000B32FD" w:rsidP="00D55C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vAlign w:val="center"/>
          </w:tcPr>
          <w:p w14:paraId="1947E61E" w14:textId="3423FD73" w:rsidR="000B32FD" w:rsidRPr="008C328B" w:rsidRDefault="000B32FD" w:rsidP="00CD181B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</w:p>
        </w:tc>
        <w:tc>
          <w:tcPr>
            <w:tcW w:w="2543" w:type="dxa"/>
            <w:vAlign w:val="center"/>
          </w:tcPr>
          <w:p w14:paraId="7653DB58" w14:textId="77777777" w:rsidR="000B32FD" w:rsidRPr="00030D36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</w:pPr>
            <w:r w:rsidRPr="00030D36"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  <w:t>"code sharing" AND "data management" AND “code repository”</w:t>
            </w:r>
          </w:p>
        </w:tc>
        <w:tc>
          <w:tcPr>
            <w:tcW w:w="1004" w:type="dxa"/>
            <w:vAlign w:val="center"/>
          </w:tcPr>
          <w:p w14:paraId="0A12C5FE" w14:textId="77777777" w:rsidR="000B32FD" w:rsidRPr="008C328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8C328B">
              <w:rPr>
                <w:rFonts w:ascii="Calibri" w:hAnsi="Calibri" w:cs="Calibri"/>
                <w:i/>
                <w:color w:val="000000"/>
              </w:rPr>
              <w:t>46</w:t>
            </w:r>
          </w:p>
        </w:tc>
        <w:tc>
          <w:tcPr>
            <w:tcW w:w="2638" w:type="dxa"/>
            <w:vAlign w:val="center"/>
          </w:tcPr>
          <w:p w14:paraId="57D6ADB1" w14:textId="7E9ACEE1" w:rsidR="000B32FD" w:rsidRPr="008C328B" w:rsidRDefault="000B32FD" w:rsidP="00030D36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6"/>
              </w:rPr>
            </w:pPr>
            <w:r>
              <w:rPr>
                <w:rFonts w:ascii="Calibri" w:hAnsi="Calibri" w:cs="Calibri"/>
                <w:i/>
                <w:color w:val="000000"/>
                <w:sz w:val="18"/>
                <w:szCs w:val="16"/>
              </w:rPr>
              <w:t>Stodden and Miguez (2014)</w:t>
            </w:r>
            <w:r w:rsidRPr="008C328B">
              <w:rPr>
                <w:rFonts w:ascii="Calibri" w:hAnsi="Calibri" w:cs="Calibri"/>
                <w:i/>
                <w:color w:val="000000"/>
                <w:sz w:val="18"/>
                <w:szCs w:val="16"/>
              </w:rPr>
              <w:br/>
              <w:t>Kitchin (2015)</w:t>
            </w:r>
          </w:p>
        </w:tc>
      </w:tr>
      <w:tr w:rsidR="000B32FD" w:rsidRPr="008C328B" w14:paraId="76E2B464" w14:textId="77777777" w:rsidTr="00030D36">
        <w:trPr>
          <w:trHeight w:val="722"/>
        </w:trPr>
        <w:tc>
          <w:tcPr>
            <w:tcW w:w="1271" w:type="dxa"/>
            <w:vMerge/>
            <w:vAlign w:val="center"/>
          </w:tcPr>
          <w:p w14:paraId="5A9EB7F6" w14:textId="174C9804" w:rsidR="000B32FD" w:rsidRDefault="000B32FD" w:rsidP="00D55C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vAlign w:val="center"/>
          </w:tcPr>
          <w:p w14:paraId="1604476A" w14:textId="6B01FD0F" w:rsidR="000B32FD" w:rsidRPr="008C328B" w:rsidRDefault="000B32FD" w:rsidP="00CD181B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</w:p>
        </w:tc>
        <w:tc>
          <w:tcPr>
            <w:tcW w:w="2543" w:type="dxa"/>
            <w:vAlign w:val="center"/>
          </w:tcPr>
          <w:p w14:paraId="3D346854" w14:textId="77777777" w:rsidR="000B32FD" w:rsidRPr="00030D36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8"/>
              </w:rPr>
            </w:pPr>
            <w:r w:rsidRPr="00030D36">
              <w:rPr>
                <w:rFonts w:ascii="Calibri" w:hAnsi="Calibri" w:cs="Calibri"/>
                <w:i/>
                <w:color w:val="000000"/>
                <w:sz w:val="18"/>
                <w:szCs w:val="18"/>
              </w:rPr>
              <w:t>"methods for sharing code"</w:t>
            </w:r>
          </w:p>
        </w:tc>
        <w:tc>
          <w:tcPr>
            <w:tcW w:w="1004" w:type="dxa"/>
            <w:vAlign w:val="center"/>
          </w:tcPr>
          <w:p w14:paraId="1E93288C" w14:textId="77777777" w:rsidR="000B32FD" w:rsidRPr="008C328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6</w:t>
            </w:r>
          </w:p>
        </w:tc>
        <w:tc>
          <w:tcPr>
            <w:tcW w:w="2638" w:type="dxa"/>
            <w:vAlign w:val="center"/>
          </w:tcPr>
          <w:p w14:paraId="0E874806" w14:textId="77777777" w:rsidR="000B32FD" w:rsidRPr="008C328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6"/>
              </w:rPr>
            </w:pPr>
            <w:r w:rsidRPr="008C328B">
              <w:rPr>
                <w:rFonts w:ascii="Calibri" w:hAnsi="Calibri" w:cs="Calibri"/>
                <w:i/>
                <w:color w:val="000000"/>
                <w:sz w:val="18"/>
                <w:szCs w:val="16"/>
              </w:rPr>
              <w:t>Crook et al. (2013)</w:t>
            </w:r>
          </w:p>
        </w:tc>
      </w:tr>
      <w:tr w:rsidR="000B32FD" w:rsidRPr="008C328B" w14:paraId="722CBDE2" w14:textId="77777777" w:rsidTr="00030D36">
        <w:tc>
          <w:tcPr>
            <w:tcW w:w="1271" w:type="dxa"/>
            <w:vMerge/>
            <w:vAlign w:val="center"/>
          </w:tcPr>
          <w:p w14:paraId="722F5297" w14:textId="36FFE62B" w:rsidR="000B32FD" w:rsidRDefault="000B32FD" w:rsidP="001771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vAlign w:val="center"/>
          </w:tcPr>
          <w:p w14:paraId="1C806B36" w14:textId="7C30B01B" w:rsidR="000B32FD" w:rsidRPr="008C328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</w:p>
        </w:tc>
        <w:tc>
          <w:tcPr>
            <w:tcW w:w="2543" w:type="dxa"/>
            <w:vAlign w:val="center"/>
          </w:tcPr>
          <w:p w14:paraId="059DAFF1" w14:textId="77777777" w:rsidR="000B32FD" w:rsidRPr="00030D36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</w:pPr>
            <w:r w:rsidRPr="00030D36"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  <w:t>"sharing code" AND "administrative data"</w:t>
            </w:r>
          </w:p>
        </w:tc>
        <w:tc>
          <w:tcPr>
            <w:tcW w:w="1004" w:type="dxa"/>
            <w:vAlign w:val="center"/>
          </w:tcPr>
          <w:p w14:paraId="0D73624E" w14:textId="77777777" w:rsidR="000B32FD" w:rsidRPr="008C328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61</w:t>
            </w:r>
          </w:p>
        </w:tc>
        <w:tc>
          <w:tcPr>
            <w:tcW w:w="2638" w:type="dxa"/>
            <w:vAlign w:val="center"/>
          </w:tcPr>
          <w:p w14:paraId="1E8F1531" w14:textId="77777777" w:rsidR="000B32FD" w:rsidRPr="008C328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6"/>
              </w:rPr>
            </w:pPr>
            <w:r w:rsidRPr="008C328B">
              <w:rPr>
                <w:rFonts w:ascii="Calibri" w:hAnsi="Calibri" w:cs="Calibri"/>
                <w:i/>
                <w:color w:val="000000"/>
                <w:sz w:val="18"/>
                <w:szCs w:val="16"/>
              </w:rPr>
              <w:t>Shamir et al. (2013)</w:t>
            </w:r>
          </w:p>
        </w:tc>
      </w:tr>
      <w:tr w:rsidR="000B32FD" w:rsidRPr="003B54EB" w14:paraId="35B9C6D9" w14:textId="77777777" w:rsidTr="00030D36">
        <w:tc>
          <w:tcPr>
            <w:tcW w:w="1271" w:type="dxa"/>
            <w:vMerge w:val="restart"/>
            <w:vAlign w:val="center"/>
          </w:tcPr>
          <w:p w14:paraId="397D7313" w14:textId="6695F30C" w:rsidR="000B32FD" w:rsidRDefault="000B32FD" w:rsidP="00030D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2019-09-05</w:t>
            </w:r>
          </w:p>
        </w:tc>
        <w:tc>
          <w:tcPr>
            <w:tcW w:w="1560" w:type="dxa"/>
            <w:vMerge w:val="restart"/>
            <w:vAlign w:val="center"/>
          </w:tcPr>
          <w:p w14:paraId="1CB47001" w14:textId="24A9D97F" w:rsidR="000B32FD" w:rsidRDefault="000B32FD" w:rsidP="000B32FD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PsychInfo</w:t>
            </w:r>
          </w:p>
        </w:tc>
        <w:tc>
          <w:tcPr>
            <w:tcW w:w="2543" w:type="dxa"/>
            <w:vAlign w:val="center"/>
          </w:tcPr>
          <w:p w14:paraId="51399082" w14:textId="77777777" w:rsidR="000B32FD" w:rsidRPr="00030D36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</w:pPr>
            <w:r w:rsidRPr="00030D36"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  <w:t>“syntax sharing” OR “code sharing” OR “sharing code” OR “research code”</w:t>
            </w:r>
          </w:p>
        </w:tc>
        <w:tc>
          <w:tcPr>
            <w:tcW w:w="1004" w:type="dxa"/>
            <w:vAlign w:val="center"/>
          </w:tcPr>
          <w:p w14:paraId="2869A345" w14:textId="77777777" w:rsidR="000B32FD" w:rsidRPr="003B54E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lang w:val="en-US"/>
              </w:rPr>
            </w:pPr>
            <w:r>
              <w:rPr>
                <w:rFonts w:ascii="Calibri" w:hAnsi="Calibri" w:cs="Calibri"/>
                <w:i/>
                <w:color w:val="000000"/>
                <w:lang w:val="en-US"/>
              </w:rPr>
              <w:t>22</w:t>
            </w:r>
          </w:p>
        </w:tc>
        <w:tc>
          <w:tcPr>
            <w:tcW w:w="2638" w:type="dxa"/>
            <w:vAlign w:val="center"/>
          </w:tcPr>
          <w:p w14:paraId="77A951F3" w14:textId="77777777" w:rsidR="000B32FD" w:rsidRPr="003B54E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6"/>
                <w:lang w:val="en-US"/>
              </w:rPr>
            </w:pPr>
          </w:p>
        </w:tc>
      </w:tr>
      <w:tr w:rsidR="000B32FD" w:rsidRPr="003B54EB" w14:paraId="6D5BA3DF" w14:textId="77777777" w:rsidTr="00030D36">
        <w:tc>
          <w:tcPr>
            <w:tcW w:w="1271" w:type="dxa"/>
            <w:vMerge/>
            <w:vAlign w:val="center"/>
          </w:tcPr>
          <w:p w14:paraId="330E3824" w14:textId="6249BD1B" w:rsidR="000B32FD" w:rsidRDefault="000B32FD" w:rsidP="003B51C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vAlign w:val="center"/>
          </w:tcPr>
          <w:p w14:paraId="438C9797" w14:textId="1A9008F5" w:rsidR="000B32FD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</w:p>
        </w:tc>
        <w:tc>
          <w:tcPr>
            <w:tcW w:w="2543" w:type="dxa"/>
            <w:vAlign w:val="center"/>
          </w:tcPr>
          <w:p w14:paraId="03A065E2" w14:textId="77777777" w:rsidR="000B32FD" w:rsidRPr="00030D36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</w:pPr>
            <w:r w:rsidRPr="00030D36"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  <w:t>“share syntax” OR “share code”</w:t>
            </w:r>
          </w:p>
        </w:tc>
        <w:tc>
          <w:tcPr>
            <w:tcW w:w="1004" w:type="dxa"/>
            <w:vAlign w:val="center"/>
          </w:tcPr>
          <w:p w14:paraId="3B714367" w14:textId="77777777" w:rsidR="000B32FD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lang w:val="en-US"/>
              </w:rPr>
            </w:pPr>
            <w:r>
              <w:rPr>
                <w:rFonts w:ascii="Calibri" w:hAnsi="Calibri" w:cs="Calibri"/>
                <w:i/>
                <w:color w:val="000000"/>
                <w:lang w:val="en-US"/>
              </w:rPr>
              <w:t>2</w:t>
            </w:r>
          </w:p>
        </w:tc>
        <w:tc>
          <w:tcPr>
            <w:tcW w:w="2638" w:type="dxa"/>
            <w:vAlign w:val="center"/>
          </w:tcPr>
          <w:p w14:paraId="03339805" w14:textId="77777777" w:rsidR="000B32FD" w:rsidRPr="003B54E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6"/>
                <w:lang w:val="en-US"/>
              </w:rPr>
            </w:pPr>
          </w:p>
        </w:tc>
      </w:tr>
      <w:tr w:rsidR="000B32FD" w:rsidRPr="003B54EB" w14:paraId="625963A7" w14:textId="77777777" w:rsidTr="00030D36">
        <w:tc>
          <w:tcPr>
            <w:tcW w:w="1271" w:type="dxa"/>
            <w:vMerge/>
            <w:vAlign w:val="center"/>
          </w:tcPr>
          <w:p w14:paraId="6FAA9AB9" w14:textId="55CEDBBA" w:rsidR="000B32FD" w:rsidRPr="003B54EB" w:rsidRDefault="000B32FD" w:rsidP="003B51C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7EFE8D96" w14:textId="73BE085C" w:rsidR="000B32FD" w:rsidRPr="003B54EB" w:rsidRDefault="000B32FD" w:rsidP="000B32FD">
            <w:pPr>
              <w:jc w:val="center"/>
              <w:rPr>
                <w:rFonts w:ascii="Calibri" w:hAnsi="Calibri" w:cs="Calibri"/>
                <w:i/>
                <w:color w:val="000000"/>
                <w:lang w:val="en-US"/>
              </w:rPr>
            </w:pPr>
            <w:r>
              <w:rPr>
                <w:rFonts w:ascii="Calibri" w:hAnsi="Calibri" w:cs="Calibri"/>
                <w:i/>
                <w:color w:val="000000"/>
                <w:lang w:val="en-US"/>
              </w:rPr>
              <w:t>PubMed</w:t>
            </w:r>
          </w:p>
        </w:tc>
        <w:tc>
          <w:tcPr>
            <w:tcW w:w="2543" w:type="dxa"/>
            <w:vAlign w:val="center"/>
          </w:tcPr>
          <w:p w14:paraId="068AA05E" w14:textId="77777777" w:rsidR="000B32FD" w:rsidRPr="00030D36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</w:pPr>
            <w:r w:rsidRPr="00030D36"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  <w:t>“syntax sharing” OR “code sharing” OR “sharing code” OR “research code”</w:t>
            </w:r>
          </w:p>
        </w:tc>
        <w:tc>
          <w:tcPr>
            <w:tcW w:w="1004" w:type="dxa"/>
            <w:vAlign w:val="center"/>
          </w:tcPr>
          <w:p w14:paraId="0F36E6C8" w14:textId="77777777" w:rsidR="000B32FD" w:rsidRPr="003B54E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lang w:val="en-US"/>
              </w:rPr>
            </w:pPr>
            <w:r w:rsidRPr="00272638">
              <w:rPr>
                <w:rFonts w:ascii="Calibri" w:hAnsi="Calibri" w:cs="Calibri"/>
                <w:i/>
                <w:color w:val="FF0000"/>
                <w:lang w:val="en-US"/>
              </w:rPr>
              <w:t>818</w:t>
            </w:r>
          </w:p>
        </w:tc>
        <w:tc>
          <w:tcPr>
            <w:tcW w:w="2638" w:type="dxa"/>
            <w:vAlign w:val="center"/>
          </w:tcPr>
          <w:p w14:paraId="484035B6" w14:textId="77777777" w:rsidR="000B32FD" w:rsidRPr="003B54E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6"/>
                <w:lang w:val="en-US"/>
              </w:rPr>
            </w:pPr>
          </w:p>
        </w:tc>
      </w:tr>
      <w:tr w:rsidR="000B32FD" w:rsidRPr="003B54EB" w14:paraId="4F8B759A" w14:textId="77777777" w:rsidTr="00030D36">
        <w:tc>
          <w:tcPr>
            <w:tcW w:w="1271" w:type="dxa"/>
            <w:vMerge/>
            <w:vAlign w:val="center"/>
          </w:tcPr>
          <w:p w14:paraId="1A50E406" w14:textId="25A32C4F" w:rsidR="000B32FD" w:rsidRPr="003B54EB" w:rsidRDefault="000B32FD" w:rsidP="003B51C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14:paraId="2C48724D" w14:textId="28319B7B" w:rsidR="000B32FD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lang w:val="en-US"/>
              </w:rPr>
            </w:pPr>
          </w:p>
        </w:tc>
        <w:tc>
          <w:tcPr>
            <w:tcW w:w="2543" w:type="dxa"/>
            <w:vAlign w:val="center"/>
          </w:tcPr>
          <w:p w14:paraId="7255CFAF" w14:textId="77777777" w:rsidR="000B32FD" w:rsidRPr="00030D36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</w:pPr>
            <w:r w:rsidRPr="00030D36"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  <w:t>“share syntax” OR “share code”</w:t>
            </w:r>
          </w:p>
        </w:tc>
        <w:tc>
          <w:tcPr>
            <w:tcW w:w="1004" w:type="dxa"/>
            <w:vAlign w:val="center"/>
          </w:tcPr>
          <w:p w14:paraId="610D5300" w14:textId="77777777" w:rsidR="000B32FD" w:rsidRPr="003B54E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lang w:val="en-US"/>
              </w:rPr>
            </w:pPr>
            <w:r w:rsidRPr="00272638">
              <w:rPr>
                <w:rFonts w:ascii="Calibri" w:hAnsi="Calibri" w:cs="Calibri"/>
                <w:i/>
                <w:color w:val="FF0000"/>
                <w:lang w:val="en-US"/>
              </w:rPr>
              <w:t>1165</w:t>
            </w:r>
          </w:p>
        </w:tc>
        <w:tc>
          <w:tcPr>
            <w:tcW w:w="2638" w:type="dxa"/>
            <w:vAlign w:val="center"/>
          </w:tcPr>
          <w:p w14:paraId="57360C87" w14:textId="77777777" w:rsidR="000B32FD" w:rsidRPr="003B54E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6"/>
                <w:lang w:val="en-US"/>
              </w:rPr>
            </w:pPr>
          </w:p>
        </w:tc>
      </w:tr>
      <w:tr w:rsidR="000B32FD" w:rsidRPr="003B54EB" w14:paraId="47207058" w14:textId="77777777" w:rsidTr="00030D36">
        <w:tc>
          <w:tcPr>
            <w:tcW w:w="1271" w:type="dxa"/>
            <w:vMerge/>
            <w:vAlign w:val="center"/>
          </w:tcPr>
          <w:p w14:paraId="342B77A0" w14:textId="66171BD9" w:rsidR="000B32FD" w:rsidRPr="003B54EB" w:rsidRDefault="000B32FD" w:rsidP="003B51C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0299176F" w14:textId="02EFC53F" w:rsidR="000B32FD" w:rsidRPr="003B54EB" w:rsidRDefault="000B32FD" w:rsidP="000B32FD">
            <w:pPr>
              <w:jc w:val="center"/>
              <w:rPr>
                <w:rFonts w:ascii="Calibri" w:hAnsi="Calibri" w:cs="Calibri"/>
                <w:i/>
                <w:color w:val="000000"/>
                <w:lang w:val="en-US"/>
              </w:rPr>
            </w:pPr>
            <w:r>
              <w:rPr>
                <w:rFonts w:ascii="Calibri" w:hAnsi="Calibri" w:cs="Calibri"/>
                <w:i/>
                <w:color w:val="000000"/>
                <w:lang w:val="en-US"/>
              </w:rPr>
              <w:t>Web of Science</w:t>
            </w:r>
          </w:p>
        </w:tc>
        <w:tc>
          <w:tcPr>
            <w:tcW w:w="2543" w:type="dxa"/>
            <w:vAlign w:val="center"/>
          </w:tcPr>
          <w:p w14:paraId="4624BCCA" w14:textId="77777777" w:rsidR="000B32FD" w:rsidRPr="00030D36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</w:pPr>
            <w:r w:rsidRPr="00030D36"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  <w:t>“syntax sharing” OR “code sharing” OR “sharing code” OR “research code”</w:t>
            </w:r>
          </w:p>
        </w:tc>
        <w:tc>
          <w:tcPr>
            <w:tcW w:w="1004" w:type="dxa"/>
            <w:vAlign w:val="center"/>
          </w:tcPr>
          <w:p w14:paraId="0A6B6575" w14:textId="77777777" w:rsidR="000B32FD" w:rsidRPr="003B54E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lang w:val="en-US"/>
              </w:rPr>
            </w:pPr>
            <w:r w:rsidRPr="00272638">
              <w:rPr>
                <w:rFonts w:ascii="Calibri" w:hAnsi="Calibri" w:cs="Calibri"/>
                <w:i/>
                <w:color w:val="FF0000"/>
                <w:lang w:val="en-US"/>
              </w:rPr>
              <w:t>375</w:t>
            </w:r>
          </w:p>
        </w:tc>
        <w:tc>
          <w:tcPr>
            <w:tcW w:w="2638" w:type="dxa"/>
            <w:vAlign w:val="center"/>
          </w:tcPr>
          <w:p w14:paraId="551FFC57" w14:textId="77777777" w:rsidR="000B32FD" w:rsidRPr="003B54E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6"/>
                <w:lang w:val="en-US"/>
              </w:rPr>
            </w:pPr>
          </w:p>
        </w:tc>
      </w:tr>
      <w:tr w:rsidR="000B32FD" w:rsidRPr="003B54EB" w14:paraId="7BC06C19" w14:textId="77777777" w:rsidTr="00030D36">
        <w:tc>
          <w:tcPr>
            <w:tcW w:w="1271" w:type="dxa"/>
            <w:vMerge/>
            <w:vAlign w:val="center"/>
          </w:tcPr>
          <w:p w14:paraId="4282B889" w14:textId="706CD687" w:rsidR="000B32FD" w:rsidRPr="003B54EB" w:rsidRDefault="000B32FD" w:rsidP="0017716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14:paraId="2BEE2E12" w14:textId="2FF22512" w:rsidR="000B32FD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lang w:val="en-US"/>
              </w:rPr>
            </w:pPr>
          </w:p>
        </w:tc>
        <w:tc>
          <w:tcPr>
            <w:tcW w:w="2543" w:type="dxa"/>
            <w:vAlign w:val="center"/>
          </w:tcPr>
          <w:p w14:paraId="6B6A3B42" w14:textId="77777777" w:rsidR="000B32FD" w:rsidRPr="00030D36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</w:pPr>
            <w:r w:rsidRPr="00030D36">
              <w:rPr>
                <w:rFonts w:ascii="Calibri" w:hAnsi="Calibri" w:cs="Calibri"/>
                <w:i/>
                <w:color w:val="000000"/>
                <w:sz w:val="18"/>
                <w:szCs w:val="18"/>
                <w:lang w:val="en-US"/>
              </w:rPr>
              <w:t>“share syntax” OR “share code”</w:t>
            </w:r>
          </w:p>
        </w:tc>
        <w:tc>
          <w:tcPr>
            <w:tcW w:w="1004" w:type="dxa"/>
            <w:vAlign w:val="center"/>
          </w:tcPr>
          <w:p w14:paraId="65704132" w14:textId="77777777" w:rsidR="000B32FD" w:rsidRPr="003B54E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lang w:val="en-US"/>
              </w:rPr>
            </w:pPr>
            <w:r>
              <w:rPr>
                <w:rFonts w:ascii="Calibri" w:hAnsi="Calibri" w:cs="Calibri"/>
                <w:i/>
                <w:color w:val="000000"/>
                <w:lang w:val="en-US"/>
              </w:rPr>
              <w:t>18</w:t>
            </w:r>
          </w:p>
        </w:tc>
        <w:tc>
          <w:tcPr>
            <w:tcW w:w="2638" w:type="dxa"/>
            <w:vAlign w:val="center"/>
          </w:tcPr>
          <w:p w14:paraId="1E81FC80" w14:textId="77777777" w:rsidR="000B32FD" w:rsidRPr="003B54EB" w:rsidRDefault="000B32FD" w:rsidP="0017716D">
            <w:pPr>
              <w:jc w:val="center"/>
              <w:rPr>
                <w:rFonts w:ascii="Calibri" w:hAnsi="Calibri" w:cs="Calibri"/>
                <w:i/>
                <w:color w:val="000000"/>
                <w:sz w:val="18"/>
                <w:szCs w:val="16"/>
                <w:lang w:val="en-US"/>
              </w:rPr>
            </w:pPr>
          </w:p>
        </w:tc>
      </w:tr>
    </w:tbl>
    <w:p w14:paraId="28771DB6" w14:textId="2CDDD064" w:rsidR="00030D36" w:rsidRDefault="00030D36" w:rsidP="00030D36">
      <w:pPr>
        <w:rPr>
          <w:rFonts w:ascii="Times New Roman" w:hAnsi="Times New Roman" w:cs="Times New Roman"/>
          <w:sz w:val="24"/>
          <w:szCs w:val="24"/>
        </w:rPr>
      </w:pPr>
    </w:p>
    <w:p w14:paraId="5490451F" w14:textId="57CBA905" w:rsidR="00D15F6B" w:rsidRDefault="00D15F6B" w:rsidP="00030D36">
      <w:pPr>
        <w:rPr>
          <w:rFonts w:ascii="Times New Roman" w:hAnsi="Times New Roman" w:cs="Times New Roman"/>
          <w:sz w:val="24"/>
          <w:szCs w:val="24"/>
        </w:rPr>
      </w:pPr>
    </w:p>
    <w:p w14:paraId="3B200327" w14:textId="5625BCF1" w:rsidR="00D15F6B" w:rsidRDefault="00D15F6B" w:rsidP="00030D36">
      <w:pPr>
        <w:rPr>
          <w:rFonts w:ascii="Times New Roman" w:hAnsi="Times New Roman" w:cs="Times New Roman"/>
          <w:sz w:val="24"/>
          <w:szCs w:val="24"/>
        </w:rPr>
      </w:pPr>
    </w:p>
    <w:p w14:paraId="00CE5839" w14:textId="071B410D" w:rsidR="00D15F6B" w:rsidRDefault="00D15F6B" w:rsidP="00030D36">
      <w:pPr>
        <w:rPr>
          <w:rFonts w:ascii="Times New Roman" w:hAnsi="Times New Roman" w:cs="Times New Roman"/>
          <w:sz w:val="24"/>
          <w:szCs w:val="24"/>
        </w:rPr>
      </w:pPr>
    </w:p>
    <w:p w14:paraId="3B9B47FF" w14:textId="4F25D06C" w:rsidR="00D15F6B" w:rsidRDefault="00D15F6B" w:rsidP="00030D36">
      <w:pPr>
        <w:rPr>
          <w:rFonts w:ascii="Times New Roman" w:hAnsi="Times New Roman" w:cs="Times New Roman"/>
          <w:sz w:val="24"/>
          <w:szCs w:val="24"/>
        </w:rPr>
      </w:pPr>
    </w:p>
    <w:p w14:paraId="78B9AC07" w14:textId="06097EDC" w:rsidR="00D15F6B" w:rsidRDefault="00D15F6B" w:rsidP="00030D36">
      <w:pPr>
        <w:rPr>
          <w:rFonts w:ascii="Times New Roman" w:hAnsi="Times New Roman" w:cs="Times New Roman"/>
          <w:sz w:val="24"/>
          <w:szCs w:val="24"/>
        </w:rPr>
      </w:pPr>
    </w:p>
    <w:p w14:paraId="35546A35" w14:textId="027B3425" w:rsidR="00D15F6B" w:rsidRDefault="00D15F6B" w:rsidP="00030D36">
      <w:pPr>
        <w:rPr>
          <w:rFonts w:ascii="Times New Roman" w:hAnsi="Times New Roman" w:cs="Times New Roman"/>
          <w:sz w:val="24"/>
          <w:szCs w:val="24"/>
        </w:rPr>
      </w:pPr>
    </w:p>
    <w:p w14:paraId="5A616458" w14:textId="66D75098" w:rsidR="00600B21" w:rsidRDefault="00600B21" w:rsidP="00600B21">
      <w:pPr>
        <w:rPr>
          <w:rFonts w:ascii="Times New Roman" w:hAnsi="Times New Roman" w:cs="Times New Roman"/>
          <w:sz w:val="24"/>
          <w:szCs w:val="24"/>
        </w:rPr>
      </w:pPr>
    </w:p>
    <w:p w14:paraId="6D3BC429" w14:textId="28E15D25" w:rsidR="00600B21" w:rsidRDefault="00600B21" w:rsidP="00600B21">
      <w:pPr>
        <w:rPr>
          <w:rFonts w:ascii="Times New Roman" w:hAnsi="Times New Roman" w:cs="Times New Roman"/>
          <w:sz w:val="24"/>
          <w:szCs w:val="24"/>
        </w:rPr>
      </w:pPr>
    </w:p>
    <w:p w14:paraId="68BF1ED8" w14:textId="070F2C79" w:rsidR="00600B21" w:rsidRDefault="00600B21" w:rsidP="00600B21">
      <w:pPr>
        <w:rPr>
          <w:rFonts w:ascii="Times New Roman" w:hAnsi="Times New Roman" w:cs="Times New Roman"/>
          <w:sz w:val="24"/>
          <w:szCs w:val="24"/>
        </w:rPr>
      </w:pPr>
    </w:p>
    <w:p w14:paraId="6C29D5ED" w14:textId="1C00D93D" w:rsidR="00600B21" w:rsidRDefault="00600B21" w:rsidP="00600B21">
      <w:pPr>
        <w:rPr>
          <w:rFonts w:ascii="Times New Roman" w:hAnsi="Times New Roman" w:cs="Times New Roman"/>
          <w:sz w:val="24"/>
          <w:szCs w:val="24"/>
        </w:rPr>
      </w:pPr>
    </w:p>
    <w:p w14:paraId="679AC19D" w14:textId="370296AD" w:rsidR="00600B21" w:rsidRDefault="00600B21" w:rsidP="00600B21">
      <w:pPr>
        <w:rPr>
          <w:rFonts w:ascii="Times New Roman" w:hAnsi="Times New Roman" w:cs="Times New Roman"/>
          <w:sz w:val="24"/>
          <w:szCs w:val="24"/>
        </w:rPr>
      </w:pPr>
    </w:p>
    <w:p w14:paraId="795B413D" w14:textId="3CE2AB8F" w:rsidR="00600B21" w:rsidRDefault="00600B21" w:rsidP="00600B21">
      <w:pPr>
        <w:rPr>
          <w:rFonts w:ascii="Times New Roman" w:hAnsi="Times New Roman" w:cs="Times New Roman"/>
          <w:sz w:val="24"/>
          <w:szCs w:val="24"/>
        </w:rPr>
      </w:pPr>
    </w:p>
    <w:p w14:paraId="5EDC6417" w14:textId="47F8A9B6" w:rsidR="00600B21" w:rsidRDefault="00600B21" w:rsidP="00600B21">
      <w:pPr>
        <w:rPr>
          <w:rFonts w:ascii="Times New Roman" w:hAnsi="Times New Roman" w:cs="Times New Roman"/>
          <w:sz w:val="24"/>
          <w:szCs w:val="24"/>
        </w:rPr>
      </w:pPr>
    </w:p>
    <w:p w14:paraId="29937F6A" w14:textId="1A8BC640" w:rsidR="00600B21" w:rsidRDefault="00600B21" w:rsidP="00600B21">
      <w:pPr>
        <w:rPr>
          <w:rFonts w:ascii="Times New Roman" w:hAnsi="Times New Roman" w:cs="Times New Roman"/>
          <w:sz w:val="24"/>
          <w:szCs w:val="24"/>
        </w:rPr>
      </w:pPr>
    </w:p>
    <w:p w14:paraId="7F413653" w14:textId="77777777" w:rsidR="00600B21" w:rsidRPr="00600B21" w:rsidRDefault="00600B21" w:rsidP="00600B21"/>
    <w:tbl>
      <w:tblPr>
        <w:tblStyle w:val="TableGrid"/>
        <w:tblpPr w:leftFromText="142" w:rightFromText="142" w:topFromText="142" w:bottomFromText="142" w:vertAnchor="page" w:horzAnchor="margin" w:tblpXSpec="center" w:tblpY="6061"/>
        <w:tblW w:w="9609" w:type="dxa"/>
        <w:jc w:val="center"/>
        <w:tblLook w:val="04A0" w:firstRow="1" w:lastRow="0" w:firstColumn="1" w:lastColumn="0" w:noHBand="0" w:noVBand="1"/>
      </w:tblPr>
      <w:tblGrid>
        <w:gridCol w:w="1749"/>
        <w:gridCol w:w="3643"/>
        <w:gridCol w:w="4217"/>
      </w:tblGrid>
      <w:tr w:rsidR="00600B21" w:rsidRPr="004A0E48" w14:paraId="752E6939" w14:textId="77777777" w:rsidTr="00600B21">
        <w:trPr>
          <w:trHeight w:val="927"/>
          <w:jc w:val="center"/>
        </w:trPr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4768A" w14:textId="77777777" w:rsidR="00600B21" w:rsidRPr="00D15F6B" w:rsidRDefault="00600B21" w:rsidP="00600B21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3643" w:type="dxa"/>
            <w:tcBorders>
              <w:left w:val="single" w:sz="4" w:space="0" w:color="auto"/>
            </w:tcBorders>
          </w:tcPr>
          <w:p w14:paraId="564470FC" w14:textId="77777777" w:rsidR="00600B21" w:rsidRPr="00D15F6B" w:rsidRDefault="00600B21" w:rsidP="00600B21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</w:p>
          <w:p w14:paraId="1AAF601F" w14:textId="77777777" w:rsidR="00600B21" w:rsidRPr="004A0E48" w:rsidRDefault="00600B21" w:rsidP="00600B21">
            <w:pPr>
              <w:jc w:val="center"/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4A0E48">
              <w:rPr>
                <w:rFonts w:cstheme="minorHAnsi"/>
                <w:b/>
                <w:i/>
                <w:sz w:val="24"/>
                <w:szCs w:val="24"/>
                <w:lang w:val="en-US"/>
              </w:rPr>
              <w:t>Hemsida</w:t>
            </w:r>
          </w:p>
        </w:tc>
        <w:tc>
          <w:tcPr>
            <w:tcW w:w="4217" w:type="dxa"/>
          </w:tcPr>
          <w:p w14:paraId="5507404E" w14:textId="77777777" w:rsidR="00600B21" w:rsidRPr="004A0E48" w:rsidRDefault="00600B21" w:rsidP="00600B21">
            <w:pPr>
              <w:jc w:val="center"/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</w:p>
          <w:p w14:paraId="123ACF46" w14:textId="77777777" w:rsidR="00600B21" w:rsidRPr="004A0E48" w:rsidRDefault="00600B21" w:rsidP="00600B21">
            <w:pPr>
              <w:jc w:val="center"/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4A0E48">
              <w:rPr>
                <w:rFonts w:cstheme="minorHAnsi"/>
                <w:b/>
                <w:i/>
                <w:sz w:val="24"/>
                <w:szCs w:val="24"/>
                <w:lang w:val="en-US"/>
              </w:rPr>
              <w:t>VCS</w:t>
            </w:r>
          </w:p>
        </w:tc>
      </w:tr>
      <w:tr w:rsidR="00600B21" w:rsidRPr="004A0E48" w14:paraId="5205B159" w14:textId="77777777" w:rsidTr="00600B21">
        <w:trPr>
          <w:trHeight w:val="188"/>
          <w:jc w:val="center"/>
        </w:trPr>
        <w:tc>
          <w:tcPr>
            <w:tcW w:w="1749" w:type="dxa"/>
            <w:tcBorders>
              <w:top w:val="single" w:sz="4" w:space="0" w:color="auto"/>
            </w:tcBorders>
          </w:tcPr>
          <w:p w14:paraId="1087A3C6" w14:textId="77777777" w:rsidR="00600B21" w:rsidRPr="004A0E48" w:rsidRDefault="00600B21" w:rsidP="00600B21">
            <w:pPr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4A0E48">
              <w:rPr>
                <w:rFonts w:cstheme="minorHAnsi"/>
                <w:b/>
                <w:i/>
                <w:sz w:val="24"/>
                <w:szCs w:val="24"/>
                <w:lang w:val="en-US"/>
              </w:rPr>
              <w:t>Sökmotorer</w:t>
            </w:r>
          </w:p>
        </w:tc>
        <w:tc>
          <w:tcPr>
            <w:tcW w:w="3643" w:type="dxa"/>
          </w:tcPr>
          <w:p w14:paraId="3EA2A458" w14:textId="77777777" w:rsidR="00600B21" w:rsidRPr="004A0E48" w:rsidRDefault="00600B21" w:rsidP="00600B21">
            <w:pPr>
              <w:rPr>
                <w:rFonts w:cstheme="minorHAnsi"/>
                <w:i/>
                <w:sz w:val="24"/>
                <w:szCs w:val="24"/>
              </w:rPr>
            </w:pPr>
            <w:r w:rsidRPr="004A0E48">
              <w:rPr>
                <w:rFonts w:cstheme="minorHAnsi"/>
                <w:i/>
                <w:sz w:val="24"/>
                <w:szCs w:val="24"/>
              </w:rPr>
              <w:t>Svårt att hitta kod genom sökmotorer</w:t>
            </w:r>
            <w:r>
              <w:rPr>
                <w:rFonts w:cstheme="minorHAnsi"/>
                <w:i/>
                <w:sz w:val="24"/>
                <w:szCs w:val="24"/>
              </w:rPr>
              <w:t xml:space="preserve"> som t.ex. google</w:t>
            </w:r>
            <w:r w:rsidRPr="004A0E48">
              <w:rPr>
                <w:rFonts w:cstheme="minorHAnsi"/>
                <w:i/>
                <w:sz w:val="24"/>
                <w:szCs w:val="24"/>
              </w:rPr>
              <w:t>.</w:t>
            </w:r>
          </w:p>
        </w:tc>
        <w:tc>
          <w:tcPr>
            <w:tcW w:w="4217" w:type="dxa"/>
          </w:tcPr>
          <w:p w14:paraId="00878D67" w14:textId="77777777" w:rsidR="00600B21" w:rsidRPr="004A0E48" w:rsidRDefault="00600B21" w:rsidP="00600B21">
            <w:pPr>
              <w:rPr>
                <w:rFonts w:cstheme="minorHAnsi"/>
                <w:sz w:val="24"/>
                <w:szCs w:val="24"/>
              </w:rPr>
            </w:pPr>
            <w:r w:rsidRPr="004A0E48">
              <w:rPr>
                <w:rFonts w:cstheme="minorHAnsi"/>
                <w:i/>
                <w:sz w:val="24"/>
                <w:szCs w:val="24"/>
              </w:rPr>
              <w:t xml:space="preserve">Enkelt att hitta koden, se t.ex. </w:t>
            </w:r>
            <w:r w:rsidRPr="004A0E48">
              <w:rPr>
                <w:rFonts w:cstheme="minorHAnsi"/>
                <w:sz w:val="24"/>
                <w:szCs w:val="24"/>
              </w:rPr>
              <w:t xml:space="preserve"> ”registerresearch code”.</w:t>
            </w:r>
          </w:p>
          <w:p w14:paraId="6B485C31" w14:textId="77777777" w:rsidR="00600B21" w:rsidRPr="004A0E48" w:rsidRDefault="00600B21" w:rsidP="00600B21">
            <w:pPr>
              <w:rPr>
                <w:rFonts w:cstheme="minorHAnsi"/>
                <w:i/>
                <w:sz w:val="24"/>
                <w:szCs w:val="24"/>
              </w:rPr>
            </w:pPr>
          </w:p>
        </w:tc>
      </w:tr>
      <w:tr w:rsidR="00600B21" w:rsidRPr="004A0E48" w14:paraId="0AFC7EF0" w14:textId="77777777" w:rsidTr="00600B21">
        <w:trPr>
          <w:trHeight w:val="890"/>
          <w:jc w:val="center"/>
        </w:trPr>
        <w:tc>
          <w:tcPr>
            <w:tcW w:w="1749" w:type="dxa"/>
          </w:tcPr>
          <w:p w14:paraId="3F7177C7" w14:textId="77777777" w:rsidR="00600B21" w:rsidRPr="00F777A9" w:rsidRDefault="00600B21" w:rsidP="00600B21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F777A9">
              <w:rPr>
                <w:rFonts w:cstheme="minorHAnsi"/>
                <w:b/>
                <w:i/>
                <w:sz w:val="24"/>
                <w:szCs w:val="24"/>
              </w:rPr>
              <w:t>Livslängd</w:t>
            </w:r>
          </w:p>
        </w:tc>
        <w:tc>
          <w:tcPr>
            <w:tcW w:w="3643" w:type="dxa"/>
          </w:tcPr>
          <w:p w14:paraId="7F0CDBF7" w14:textId="77777777" w:rsidR="00600B21" w:rsidRPr="004A0E48" w:rsidRDefault="00600B21" w:rsidP="00600B21">
            <w:pPr>
              <w:rPr>
                <w:rFonts w:cstheme="minorHAnsi"/>
                <w:i/>
                <w:sz w:val="24"/>
                <w:szCs w:val="24"/>
              </w:rPr>
            </w:pPr>
            <w:r w:rsidRPr="004A0E48">
              <w:rPr>
                <w:rFonts w:cstheme="minorHAnsi"/>
                <w:i/>
                <w:sz w:val="24"/>
                <w:szCs w:val="24"/>
              </w:rPr>
              <w:t>Begränsad livslängd, oftast inte längre än forskningsprojekt.</w:t>
            </w:r>
          </w:p>
        </w:tc>
        <w:tc>
          <w:tcPr>
            <w:tcW w:w="4217" w:type="dxa"/>
          </w:tcPr>
          <w:p w14:paraId="2B5F884B" w14:textId="77777777" w:rsidR="00600B21" w:rsidRPr="004A0E48" w:rsidRDefault="00600B21" w:rsidP="00600B21">
            <w:pPr>
              <w:rPr>
                <w:rFonts w:cstheme="minorHAnsi"/>
                <w:i/>
                <w:sz w:val="24"/>
                <w:szCs w:val="24"/>
              </w:rPr>
            </w:pPr>
            <w:r w:rsidRPr="004A0E48">
              <w:rPr>
                <w:rFonts w:cstheme="minorHAnsi"/>
                <w:i/>
                <w:sz w:val="24"/>
                <w:szCs w:val="24"/>
              </w:rPr>
              <w:t>Livslängd oberoende av forskningsprojekt.</w:t>
            </w:r>
          </w:p>
        </w:tc>
      </w:tr>
      <w:tr w:rsidR="00600B21" w:rsidRPr="004A0E48" w14:paraId="20183AEC" w14:textId="77777777" w:rsidTr="00600B21">
        <w:trPr>
          <w:trHeight w:val="927"/>
          <w:jc w:val="center"/>
        </w:trPr>
        <w:tc>
          <w:tcPr>
            <w:tcW w:w="1749" w:type="dxa"/>
          </w:tcPr>
          <w:p w14:paraId="139E80ED" w14:textId="77777777" w:rsidR="00600B21" w:rsidRPr="004A0E48" w:rsidRDefault="00600B21" w:rsidP="00600B21">
            <w:pPr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4A0E48">
              <w:rPr>
                <w:rFonts w:cstheme="minorHAnsi"/>
                <w:b/>
                <w:i/>
                <w:sz w:val="24"/>
                <w:szCs w:val="24"/>
                <w:lang w:val="en-US"/>
              </w:rPr>
              <w:t>Redaktörsskap</w:t>
            </w:r>
          </w:p>
        </w:tc>
        <w:tc>
          <w:tcPr>
            <w:tcW w:w="3643" w:type="dxa"/>
          </w:tcPr>
          <w:p w14:paraId="42C4BF5E" w14:textId="77777777" w:rsidR="00600B21" w:rsidRPr="004A0E48" w:rsidRDefault="00600B21" w:rsidP="00600B21">
            <w:pPr>
              <w:rPr>
                <w:rFonts w:cstheme="minorHAnsi"/>
                <w:i/>
                <w:sz w:val="24"/>
                <w:szCs w:val="24"/>
              </w:rPr>
            </w:pPr>
            <w:r w:rsidRPr="004A0E48">
              <w:rPr>
                <w:rFonts w:cstheme="minorHAnsi"/>
                <w:i/>
                <w:sz w:val="24"/>
                <w:szCs w:val="24"/>
              </w:rPr>
              <w:t>Svårt att hantera flera redaktörer.</w:t>
            </w:r>
          </w:p>
        </w:tc>
        <w:tc>
          <w:tcPr>
            <w:tcW w:w="4217" w:type="dxa"/>
          </w:tcPr>
          <w:p w14:paraId="10EE46A1" w14:textId="77777777" w:rsidR="00600B21" w:rsidRPr="004A0E48" w:rsidRDefault="00600B21" w:rsidP="00600B21">
            <w:pPr>
              <w:rPr>
                <w:rFonts w:cstheme="minorHAnsi"/>
                <w:i/>
                <w:sz w:val="24"/>
                <w:szCs w:val="24"/>
              </w:rPr>
            </w:pPr>
            <w:r w:rsidRPr="004A0E48">
              <w:rPr>
                <w:rFonts w:cstheme="minorHAnsi"/>
                <w:i/>
                <w:sz w:val="24"/>
                <w:szCs w:val="24"/>
              </w:rPr>
              <w:t>Möjligheten att enkelt se olika versioner gör det enkelt att redigera från flera olika håll samtidigt.</w:t>
            </w:r>
          </w:p>
        </w:tc>
      </w:tr>
      <w:tr w:rsidR="00600B21" w:rsidRPr="004A0E48" w14:paraId="09FD75D1" w14:textId="77777777" w:rsidTr="00600B21">
        <w:trPr>
          <w:trHeight w:val="948"/>
          <w:jc w:val="center"/>
        </w:trPr>
        <w:tc>
          <w:tcPr>
            <w:tcW w:w="1749" w:type="dxa"/>
          </w:tcPr>
          <w:p w14:paraId="5C993E8F" w14:textId="77777777" w:rsidR="00600B21" w:rsidRPr="004A0E48" w:rsidRDefault="00600B21" w:rsidP="00600B21">
            <w:pPr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4A0E48">
              <w:rPr>
                <w:rFonts w:cstheme="minorHAnsi"/>
                <w:b/>
                <w:i/>
                <w:sz w:val="24"/>
                <w:szCs w:val="24"/>
                <w:lang w:val="en-US"/>
              </w:rPr>
              <w:t>Filhistorik</w:t>
            </w:r>
          </w:p>
        </w:tc>
        <w:tc>
          <w:tcPr>
            <w:tcW w:w="3643" w:type="dxa"/>
          </w:tcPr>
          <w:p w14:paraId="7E01D115" w14:textId="77777777" w:rsidR="00600B21" w:rsidRPr="004A0E48" w:rsidRDefault="00600B21" w:rsidP="00600B21">
            <w:pPr>
              <w:rPr>
                <w:rFonts w:cstheme="minorHAnsi"/>
                <w:i/>
                <w:sz w:val="24"/>
                <w:szCs w:val="24"/>
              </w:rPr>
            </w:pPr>
            <w:r w:rsidRPr="004A0E48">
              <w:rPr>
                <w:rFonts w:cstheme="minorHAnsi"/>
                <w:i/>
                <w:sz w:val="24"/>
                <w:szCs w:val="24"/>
              </w:rPr>
              <w:t>Filversioner måste sparas och laddas upp manuellt.</w:t>
            </w:r>
          </w:p>
        </w:tc>
        <w:tc>
          <w:tcPr>
            <w:tcW w:w="4217" w:type="dxa"/>
          </w:tcPr>
          <w:p w14:paraId="26BF0A5E" w14:textId="4F5FCFE9" w:rsidR="00600B21" w:rsidRPr="004A0E48" w:rsidRDefault="00600B21" w:rsidP="00600B21">
            <w:pPr>
              <w:rPr>
                <w:rFonts w:cstheme="minorHAnsi"/>
                <w:i/>
                <w:sz w:val="24"/>
                <w:szCs w:val="24"/>
              </w:rPr>
            </w:pPr>
            <w:r w:rsidRPr="004A0E48">
              <w:rPr>
                <w:rFonts w:cstheme="minorHAnsi"/>
                <w:i/>
                <w:sz w:val="24"/>
                <w:szCs w:val="24"/>
              </w:rPr>
              <w:t>Alla versioner av en fil s</w:t>
            </w:r>
            <w:r w:rsidR="00F31A23">
              <w:rPr>
                <w:rFonts w:cstheme="minorHAnsi"/>
                <w:i/>
                <w:sz w:val="24"/>
                <w:szCs w:val="24"/>
              </w:rPr>
              <w:t>paras automatiskt och kan</w:t>
            </w:r>
            <w:r w:rsidRPr="004A0E48">
              <w:rPr>
                <w:rFonts w:cstheme="minorHAnsi"/>
                <w:i/>
                <w:sz w:val="24"/>
                <w:szCs w:val="24"/>
              </w:rPr>
              <w:t xml:space="preserve"> plockas fram vid behov.</w:t>
            </w:r>
          </w:p>
        </w:tc>
      </w:tr>
    </w:tbl>
    <w:p w14:paraId="5C5CFF9B" w14:textId="66BF6DBA" w:rsidR="00D15F6B" w:rsidRDefault="00D15F6B" w:rsidP="00D15F6B">
      <w:pPr>
        <w:pStyle w:val="Caption"/>
        <w:keepNext/>
      </w:pPr>
      <w:r>
        <w:t xml:space="preserve">Tabell </w:t>
      </w:r>
      <w:r w:rsidR="00EF4881">
        <w:rPr>
          <w:noProof/>
        </w:rPr>
        <w:fldChar w:fldCharType="begin"/>
      </w:r>
      <w:r w:rsidR="00EF4881">
        <w:rPr>
          <w:noProof/>
        </w:rPr>
        <w:instrText xml:space="preserve"> SEQ Tabell \* ARABIC </w:instrText>
      </w:r>
      <w:r w:rsidR="00EF4881">
        <w:rPr>
          <w:noProof/>
        </w:rPr>
        <w:fldChar w:fldCharType="separate"/>
      </w:r>
      <w:r>
        <w:rPr>
          <w:noProof/>
        </w:rPr>
        <w:t>2</w:t>
      </w:r>
      <w:r w:rsidR="00EF4881">
        <w:rPr>
          <w:noProof/>
        </w:rPr>
        <w:fldChar w:fldCharType="end"/>
      </w:r>
      <w:r w:rsidRPr="00E86658">
        <w:t>: Jämförelse av metoder för att dela kod. De metoder som jämförs är hemsidor och VCS och de jämförs med avseende på sökmotorer, livslängd, redaktörsskap och filhistorik.</w:t>
      </w:r>
    </w:p>
    <w:p w14:paraId="1754408E" w14:textId="77777777" w:rsidR="00D15F6B" w:rsidRPr="00030D36" w:rsidRDefault="00D15F6B" w:rsidP="00030D36">
      <w:pPr>
        <w:rPr>
          <w:rFonts w:ascii="Times New Roman" w:hAnsi="Times New Roman" w:cs="Times New Roman"/>
          <w:sz w:val="24"/>
          <w:szCs w:val="24"/>
        </w:rPr>
      </w:pPr>
    </w:p>
    <w:sectPr w:rsidR="00D15F6B" w:rsidRPr="00030D36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E4D50" w14:textId="77777777" w:rsidR="00EF4881" w:rsidRDefault="00EF4881" w:rsidP="00740E1D">
      <w:pPr>
        <w:spacing w:after="0" w:line="240" w:lineRule="auto"/>
      </w:pPr>
      <w:r>
        <w:separator/>
      </w:r>
    </w:p>
  </w:endnote>
  <w:endnote w:type="continuationSeparator" w:id="0">
    <w:p w14:paraId="188EF147" w14:textId="77777777" w:rsidR="00EF4881" w:rsidRDefault="00EF4881" w:rsidP="0074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74524" w14:textId="77777777" w:rsidR="00EF4881" w:rsidRDefault="00EF4881" w:rsidP="00740E1D">
      <w:pPr>
        <w:spacing w:after="0" w:line="240" w:lineRule="auto"/>
      </w:pPr>
      <w:r>
        <w:separator/>
      </w:r>
    </w:p>
  </w:footnote>
  <w:footnote w:type="continuationSeparator" w:id="0">
    <w:p w14:paraId="05875FCC" w14:textId="77777777" w:rsidR="00EF4881" w:rsidRDefault="00EF4881" w:rsidP="00740E1D">
      <w:pPr>
        <w:spacing w:after="0" w:line="240" w:lineRule="auto"/>
      </w:pPr>
      <w:r>
        <w:continuationSeparator/>
      </w:r>
    </w:p>
  </w:footnote>
  <w:footnote w:id="1">
    <w:p w14:paraId="409B56ED" w14:textId="77777777" w:rsidR="00276A65" w:rsidRDefault="00276A65" w:rsidP="00276A65">
      <w:pPr>
        <w:pStyle w:val="FootnoteText"/>
      </w:pPr>
      <w:r>
        <w:rPr>
          <w:rStyle w:val="FootnoteReference"/>
        </w:rPr>
        <w:footnoteRef/>
      </w:r>
      <w:r w:rsidRPr="00276A65">
        <w:rPr>
          <w:rFonts w:cstheme="minorHAnsi"/>
          <w:lang w:val="en-US"/>
        </w:rPr>
        <w:t xml:space="preserve"> Playford et al. (2016), Shamir et al. (2013), Crook et al. </w:t>
      </w:r>
      <w:r w:rsidRPr="00276A65">
        <w:rPr>
          <w:rFonts w:cstheme="minorHAnsi"/>
        </w:rPr>
        <w:t xml:space="preserve">(2013), Wilson et al. (2014), Kiddle et al. </w:t>
      </w:r>
      <w:r w:rsidR="00184962">
        <w:rPr>
          <w:rFonts w:cstheme="minorHAnsi"/>
        </w:rPr>
        <w:t>(2018), Stodden och Miguez (2014</w:t>
      </w:r>
      <w:r w:rsidRPr="00276A65">
        <w:rPr>
          <w:rFonts w:cstheme="minorHAnsi"/>
        </w:rPr>
        <w:t>), Vandewalle (201</w:t>
      </w:r>
      <w:r>
        <w:rPr>
          <w:rFonts w:cstheme="minorHAnsi"/>
        </w:rPr>
        <w:t>2), Gentzkow och Shapiro (2014)</w:t>
      </w:r>
      <w:r w:rsidRPr="00276A65">
        <w:rPr>
          <w:rFonts w:cstheme="minorHAnsi"/>
        </w:rPr>
        <w:t>.</w:t>
      </w:r>
    </w:p>
  </w:footnote>
  <w:footnote w:id="2">
    <w:p w14:paraId="22629798" w14:textId="77777777" w:rsidR="00740E1D" w:rsidRDefault="00740E1D">
      <w:pPr>
        <w:pStyle w:val="FootnoteText"/>
      </w:pPr>
      <w:r>
        <w:rPr>
          <w:rStyle w:val="FootnoteReference"/>
        </w:rPr>
        <w:footnoteRef/>
      </w:r>
      <w:r>
        <w:t xml:space="preserve"> Se Playford et al. (2016) för en mer ingående diskussion. Även Gentzkow och Shapiro (2014) har många tydliga exempel.</w:t>
      </w:r>
    </w:p>
  </w:footnote>
  <w:footnote w:id="3">
    <w:p w14:paraId="3B5E5F5C" w14:textId="77777777" w:rsidR="00B764F0" w:rsidRDefault="00B764F0">
      <w:pPr>
        <w:pStyle w:val="FootnoteText"/>
      </w:pPr>
      <w:r>
        <w:rPr>
          <w:rStyle w:val="FootnoteReference"/>
        </w:rPr>
        <w:footnoteRef/>
      </w:r>
      <w:r>
        <w:t xml:space="preserve"> Privat korrespondens.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262B8" w14:textId="49269E86" w:rsidR="00380502" w:rsidRDefault="002832B3" w:rsidP="00380502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2019-09-05</w:t>
    </w:r>
  </w:p>
  <w:p w14:paraId="77C33E90" w14:textId="629EC903" w:rsidR="005C6D74" w:rsidRDefault="007F6E6A" w:rsidP="00380502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Manusversion, får ej citeras eller refereras till</w:t>
    </w:r>
  </w:p>
  <w:p w14:paraId="3887DC06" w14:textId="77777777" w:rsidR="00340871" w:rsidRPr="005C6D74" w:rsidRDefault="00340871" w:rsidP="005C6D74">
    <w:pPr>
      <w:pStyle w:val="Header"/>
      <w:ind w:firstLine="3969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F4DFA"/>
    <w:multiLevelType w:val="hybridMultilevel"/>
    <w:tmpl w:val="48148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51FB"/>
    <w:multiLevelType w:val="hybridMultilevel"/>
    <w:tmpl w:val="93E40C7A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83B21BF"/>
    <w:multiLevelType w:val="hybridMultilevel"/>
    <w:tmpl w:val="9B409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whard data">
    <w15:presenceInfo w15:providerId="Windows Live" w15:userId="3dab2b8cd429ed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70"/>
    <w:rsid w:val="00010B33"/>
    <w:rsid w:val="00030D36"/>
    <w:rsid w:val="00050A6E"/>
    <w:rsid w:val="000710F6"/>
    <w:rsid w:val="00071BA3"/>
    <w:rsid w:val="00077ADE"/>
    <w:rsid w:val="000969CE"/>
    <w:rsid w:val="000B32FD"/>
    <w:rsid w:val="000B7368"/>
    <w:rsid w:val="000C610F"/>
    <w:rsid w:val="000D4F41"/>
    <w:rsid w:val="000D556F"/>
    <w:rsid w:val="000D5A9A"/>
    <w:rsid w:val="000D6BC9"/>
    <w:rsid w:val="00126ED8"/>
    <w:rsid w:val="00153F0E"/>
    <w:rsid w:val="001644EA"/>
    <w:rsid w:val="00172908"/>
    <w:rsid w:val="0017617D"/>
    <w:rsid w:val="001837BB"/>
    <w:rsid w:val="00184962"/>
    <w:rsid w:val="00185E61"/>
    <w:rsid w:val="00190709"/>
    <w:rsid w:val="001D2F0F"/>
    <w:rsid w:val="0021799D"/>
    <w:rsid w:val="00227EF5"/>
    <w:rsid w:val="00245050"/>
    <w:rsid w:val="00264DB7"/>
    <w:rsid w:val="00272638"/>
    <w:rsid w:val="00276A65"/>
    <w:rsid w:val="002832B3"/>
    <w:rsid w:val="002B51CD"/>
    <w:rsid w:val="002B7753"/>
    <w:rsid w:val="0031053C"/>
    <w:rsid w:val="00312C66"/>
    <w:rsid w:val="00313DFD"/>
    <w:rsid w:val="00317036"/>
    <w:rsid w:val="00323476"/>
    <w:rsid w:val="00340871"/>
    <w:rsid w:val="00351B63"/>
    <w:rsid w:val="00364B8F"/>
    <w:rsid w:val="00367BDD"/>
    <w:rsid w:val="00373B70"/>
    <w:rsid w:val="00380502"/>
    <w:rsid w:val="003A143D"/>
    <w:rsid w:val="003A25C2"/>
    <w:rsid w:val="003B3649"/>
    <w:rsid w:val="003B54EB"/>
    <w:rsid w:val="003E1840"/>
    <w:rsid w:val="003F02E0"/>
    <w:rsid w:val="0041356D"/>
    <w:rsid w:val="00423C33"/>
    <w:rsid w:val="004400BF"/>
    <w:rsid w:val="00446CE5"/>
    <w:rsid w:val="00453E31"/>
    <w:rsid w:val="0046483D"/>
    <w:rsid w:val="0048531F"/>
    <w:rsid w:val="00490F0A"/>
    <w:rsid w:val="00494D65"/>
    <w:rsid w:val="004A0E48"/>
    <w:rsid w:val="004B24BF"/>
    <w:rsid w:val="004C3B82"/>
    <w:rsid w:val="004C531E"/>
    <w:rsid w:val="004D30CF"/>
    <w:rsid w:val="004E72AF"/>
    <w:rsid w:val="00511D59"/>
    <w:rsid w:val="00512199"/>
    <w:rsid w:val="005250EF"/>
    <w:rsid w:val="00531119"/>
    <w:rsid w:val="00537D1B"/>
    <w:rsid w:val="00541395"/>
    <w:rsid w:val="005A0AEE"/>
    <w:rsid w:val="005B0895"/>
    <w:rsid w:val="005C627D"/>
    <w:rsid w:val="005C6D74"/>
    <w:rsid w:val="005D7489"/>
    <w:rsid w:val="00600B21"/>
    <w:rsid w:val="00621A36"/>
    <w:rsid w:val="006901DA"/>
    <w:rsid w:val="006910A9"/>
    <w:rsid w:val="00696E81"/>
    <w:rsid w:val="006C7DBE"/>
    <w:rsid w:val="00733ED1"/>
    <w:rsid w:val="00737170"/>
    <w:rsid w:val="0073793B"/>
    <w:rsid w:val="00740E1D"/>
    <w:rsid w:val="00773014"/>
    <w:rsid w:val="00780FFC"/>
    <w:rsid w:val="007F1D04"/>
    <w:rsid w:val="007F2A54"/>
    <w:rsid w:val="007F6E6A"/>
    <w:rsid w:val="00825FDF"/>
    <w:rsid w:val="008479DF"/>
    <w:rsid w:val="00866D5A"/>
    <w:rsid w:val="00876FA9"/>
    <w:rsid w:val="00882D8F"/>
    <w:rsid w:val="008A17A4"/>
    <w:rsid w:val="008A4492"/>
    <w:rsid w:val="008C328B"/>
    <w:rsid w:val="009219F2"/>
    <w:rsid w:val="00925B31"/>
    <w:rsid w:val="009364B1"/>
    <w:rsid w:val="009A7726"/>
    <w:rsid w:val="009B6733"/>
    <w:rsid w:val="009E694F"/>
    <w:rsid w:val="009F32F8"/>
    <w:rsid w:val="009F5603"/>
    <w:rsid w:val="00A17293"/>
    <w:rsid w:val="00A56DDC"/>
    <w:rsid w:val="00A95F7C"/>
    <w:rsid w:val="00AA4AA4"/>
    <w:rsid w:val="00AB1BE4"/>
    <w:rsid w:val="00AB319C"/>
    <w:rsid w:val="00AC0F70"/>
    <w:rsid w:val="00B25EB7"/>
    <w:rsid w:val="00B47C87"/>
    <w:rsid w:val="00B700B0"/>
    <w:rsid w:val="00B764F0"/>
    <w:rsid w:val="00B93E66"/>
    <w:rsid w:val="00B9629D"/>
    <w:rsid w:val="00BA30F2"/>
    <w:rsid w:val="00BD515C"/>
    <w:rsid w:val="00BD7B17"/>
    <w:rsid w:val="00BE1475"/>
    <w:rsid w:val="00BF0954"/>
    <w:rsid w:val="00C33A6F"/>
    <w:rsid w:val="00C510E8"/>
    <w:rsid w:val="00C56159"/>
    <w:rsid w:val="00C75744"/>
    <w:rsid w:val="00CA0AB1"/>
    <w:rsid w:val="00CA64A9"/>
    <w:rsid w:val="00CC5FDE"/>
    <w:rsid w:val="00CC759C"/>
    <w:rsid w:val="00CD570A"/>
    <w:rsid w:val="00CE2DB9"/>
    <w:rsid w:val="00CE61C8"/>
    <w:rsid w:val="00CE79F9"/>
    <w:rsid w:val="00CF6D5C"/>
    <w:rsid w:val="00D15F6B"/>
    <w:rsid w:val="00D2120E"/>
    <w:rsid w:val="00D2642B"/>
    <w:rsid w:val="00D3168C"/>
    <w:rsid w:val="00D621D0"/>
    <w:rsid w:val="00DA587D"/>
    <w:rsid w:val="00DD7410"/>
    <w:rsid w:val="00DE3A8F"/>
    <w:rsid w:val="00DE62B0"/>
    <w:rsid w:val="00DF1538"/>
    <w:rsid w:val="00E135E0"/>
    <w:rsid w:val="00E22616"/>
    <w:rsid w:val="00E51338"/>
    <w:rsid w:val="00E857A4"/>
    <w:rsid w:val="00EC74F3"/>
    <w:rsid w:val="00ED3597"/>
    <w:rsid w:val="00ED4F9C"/>
    <w:rsid w:val="00EE78A3"/>
    <w:rsid w:val="00EF4881"/>
    <w:rsid w:val="00F205D0"/>
    <w:rsid w:val="00F31A23"/>
    <w:rsid w:val="00F4364C"/>
    <w:rsid w:val="00F4569B"/>
    <w:rsid w:val="00F53E62"/>
    <w:rsid w:val="00F76FB9"/>
    <w:rsid w:val="00F777A9"/>
    <w:rsid w:val="00F80611"/>
    <w:rsid w:val="00F8323C"/>
    <w:rsid w:val="00F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8DA8F"/>
  <w15:chartTrackingRefBased/>
  <w15:docId w15:val="{39A62084-001A-461B-8183-9733062C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B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D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2A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2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6C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40E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E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0E1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1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Caption">
    <w:name w:val="caption"/>
    <w:basedOn w:val="Normal"/>
    <w:next w:val="Normal"/>
    <w:uiPriority w:val="35"/>
    <w:unhideWhenUsed/>
    <w:qFormat/>
    <w:rsid w:val="009364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6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74"/>
  </w:style>
  <w:style w:type="paragraph" w:styleId="Footer">
    <w:name w:val="footer"/>
    <w:basedOn w:val="Normal"/>
    <w:link w:val="FooterChar"/>
    <w:uiPriority w:val="99"/>
    <w:unhideWhenUsed/>
    <w:rsid w:val="005C6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74"/>
  </w:style>
  <w:style w:type="character" w:styleId="CommentReference">
    <w:name w:val="annotation reference"/>
    <w:basedOn w:val="DefaultParagraphFont"/>
    <w:uiPriority w:val="99"/>
    <w:semiHidden/>
    <w:unhideWhenUsed/>
    <w:rsid w:val="003A1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3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76F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pr.ucla.edu/donald-treiman-quantitative-data-analysis-stata-files-and-data-sets/" TargetMode="External"/><Relationship Id="rId13" Type="http://schemas.openxmlformats.org/officeDocument/2006/relationships/hyperlink" Target="https://doi.org/10.1016/j.ascom.2013.04.001" TargetMode="External"/><Relationship Id="rId18" Type="http://schemas.openxmlformats.org/officeDocument/2006/relationships/hyperlink" Target="https://doi.org/10.1371/journal.pbio.1001745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jamia/ocx084" TargetMode="External"/><Relationship Id="rId17" Type="http://schemas.openxmlformats.org/officeDocument/2006/relationships/hyperlink" Target="https://doi.org/10.1109/MCSE.2012.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6084/m9.figshare.4055448.v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ss.lancs.ac.uk/tag/version-control-softwa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5334/jors.ay" TargetMode="External"/><Relationship Id="rId10" Type="http://schemas.openxmlformats.org/officeDocument/2006/relationships/hyperlink" Target="https://doi.org/10.1007/978-1-4614-1424-7_4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esearchcompendia.science/" TargetMode="External"/><Relationship Id="rId14" Type="http://schemas.openxmlformats.org/officeDocument/2006/relationships/hyperlink" Target="https://doi.org/10.2139/ssrn.155019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B23D1-0E0D-4EDA-B085-9A5C8C91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2142</Words>
  <Characters>11353</Characters>
  <Application>Microsoft Office Word</Application>
  <DocSecurity>0</DocSecurity>
  <Lines>94</Lines>
  <Paragraphs>26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Stockholms universitet</Company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rewhard data;marcus.brafors@su.se</dc:creator>
  <cp:keywords/>
  <dc:description/>
  <cp:lastModifiedBy>rewhard data</cp:lastModifiedBy>
  <cp:revision>5</cp:revision>
  <cp:lastPrinted>2019-05-21T09:31:00Z</cp:lastPrinted>
  <dcterms:created xsi:type="dcterms:W3CDTF">2019-09-06T08:53:00Z</dcterms:created>
  <dcterms:modified xsi:type="dcterms:W3CDTF">2019-10-24T09:19:00Z</dcterms:modified>
</cp:coreProperties>
</file>